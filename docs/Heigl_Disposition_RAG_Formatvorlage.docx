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E9FC7" w14:textId="77777777" w:rsidR="008326F6" w:rsidRPr="004D6335" w:rsidRDefault="008326F6">
      <w:pPr>
        <w:spacing w:line="240" w:lineRule="auto"/>
        <w:jc w:val="center"/>
      </w:pPr>
    </w:p>
    <w:p w14:paraId="55649F63" w14:textId="77777777" w:rsidR="008326F6" w:rsidRPr="004D6335" w:rsidRDefault="008326F6">
      <w:pPr>
        <w:spacing w:line="240" w:lineRule="auto"/>
        <w:jc w:val="center"/>
        <w:rPr>
          <w:b/>
          <w:szCs w:val="24"/>
        </w:rPr>
      </w:pPr>
    </w:p>
    <w:p w14:paraId="104369D1" w14:textId="7E6246E7" w:rsidR="008326F6" w:rsidRPr="004525FE" w:rsidRDefault="002A1B73">
      <w:pPr>
        <w:spacing w:line="240" w:lineRule="auto"/>
        <w:jc w:val="center"/>
        <w:rPr>
          <w:b/>
          <w:iCs/>
          <w:color w:val="000000" w:themeColor="text1"/>
          <w:sz w:val="40"/>
          <w:szCs w:val="40"/>
          <w:rPrChange w:id="0" w:author="Andrea Heigl" w:date="2025-10-02T13:44:00Z" w16du:dateUtc="2025-10-02T11:44:00Z">
            <w:rPr>
              <w:b/>
              <w:iCs/>
              <w:sz w:val="40"/>
              <w:szCs w:val="40"/>
            </w:rPr>
          </w:rPrChange>
        </w:rPr>
      </w:pPr>
      <w:del w:id="1" w:author="Andrea Heigl" w:date="2025-10-02T13:43:00Z" w16du:dateUtc="2025-10-02T11:43:00Z">
        <w:r w:rsidRPr="004525FE" w:rsidDel="004525FE">
          <w:rPr>
            <w:b/>
            <w:iCs/>
            <w:color w:val="000000" w:themeColor="text1"/>
            <w:sz w:val="40"/>
            <w:szCs w:val="40"/>
            <w:rPrChange w:id="2" w:author="Andrea Heigl" w:date="2025-10-02T13:44:00Z" w16du:dateUtc="2025-10-02T11:44:00Z">
              <w:rPr>
                <w:b/>
                <w:iCs/>
                <w:sz w:val="40"/>
                <w:szCs w:val="40"/>
              </w:rPr>
            </w:rPrChange>
          </w:rPr>
          <w:delText>[</w:delText>
        </w:r>
        <w:r w:rsidR="008326F6" w:rsidRPr="004525FE" w:rsidDel="004525FE">
          <w:rPr>
            <w:b/>
            <w:iCs/>
            <w:color w:val="000000" w:themeColor="text1"/>
            <w:sz w:val="40"/>
            <w:szCs w:val="40"/>
            <w:rPrChange w:id="3" w:author="Andrea Heigl" w:date="2025-10-02T13:44:00Z" w16du:dateUtc="2025-10-02T11:44:00Z">
              <w:rPr>
                <w:b/>
                <w:iCs/>
                <w:sz w:val="40"/>
                <w:szCs w:val="40"/>
              </w:rPr>
            </w:rPrChange>
          </w:rPr>
          <w:delText xml:space="preserve">Titel der </w:delText>
        </w:r>
        <w:r w:rsidR="00E15494" w:rsidRPr="004525FE" w:rsidDel="004525FE">
          <w:rPr>
            <w:b/>
            <w:iCs/>
            <w:color w:val="000000" w:themeColor="text1"/>
            <w:sz w:val="40"/>
            <w:szCs w:val="40"/>
            <w:rPrChange w:id="4" w:author="Andrea Heigl" w:date="2025-10-02T13:44:00Z" w16du:dateUtc="2025-10-02T11:44:00Z">
              <w:rPr>
                <w:b/>
                <w:iCs/>
                <w:sz w:val="40"/>
                <w:szCs w:val="40"/>
              </w:rPr>
            </w:rPrChange>
          </w:rPr>
          <w:delText>Seminar</w:delText>
        </w:r>
        <w:r w:rsidR="008326F6" w:rsidRPr="004525FE" w:rsidDel="004525FE">
          <w:rPr>
            <w:b/>
            <w:iCs/>
            <w:color w:val="000000" w:themeColor="text1"/>
            <w:sz w:val="40"/>
            <w:szCs w:val="40"/>
            <w:rPrChange w:id="5" w:author="Andrea Heigl" w:date="2025-10-02T13:44:00Z" w16du:dateUtc="2025-10-02T11:44:00Z">
              <w:rPr>
                <w:b/>
                <w:iCs/>
                <w:sz w:val="40"/>
                <w:szCs w:val="40"/>
              </w:rPr>
            </w:rPrChange>
          </w:rPr>
          <w:delText xml:space="preserve">-, </w:delText>
        </w:r>
        <w:r w:rsidR="00E15494" w:rsidRPr="004525FE" w:rsidDel="004525FE">
          <w:rPr>
            <w:b/>
            <w:iCs/>
            <w:color w:val="000000" w:themeColor="text1"/>
            <w:sz w:val="40"/>
            <w:szCs w:val="40"/>
            <w:rPrChange w:id="6" w:author="Andrea Heigl" w:date="2025-10-02T13:44:00Z" w16du:dateUtc="2025-10-02T11:44:00Z">
              <w:rPr>
                <w:b/>
                <w:iCs/>
                <w:sz w:val="40"/>
                <w:szCs w:val="40"/>
              </w:rPr>
            </w:rPrChange>
          </w:rPr>
          <w:delText>Bachelor-</w:delText>
        </w:r>
        <w:r w:rsidR="008326F6" w:rsidRPr="004525FE" w:rsidDel="004525FE">
          <w:rPr>
            <w:b/>
            <w:iCs/>
            <w:color w:val="000000" w:themeColor="text1"/>
            <w:sz w:val="40"/>
            <w:szCs w:val="40"/>
            <w:rPrChange w:id="7" w:author="Andrea Heigl" w:date="2025-10-02T13:44:00Z" w16du:dateUtc="2025-10-02T11:44:00Z">
              <w:rPr>
                <w:b/>
                <w:iCs/>
                <w:sz w:val="40"/>
                <w:szCs w:val="40"/>
              </w:rPr>
            </w:rPrChange>
          </w:rPr>
          <w:delText xml:space="preserve"> oder Masterarbeit</w:delText>
        </w:r>
        <w:r w:rsidRPr="004525FE" w:rsidDel="004525FE">
          <w:rPr>
            <w:b/>
            <w:iCs/>
            <w:color w:val="000000" w:themeColor="text1"/>
            <w:sz w:val="40"/>
            <w:szCs w:val="40"/>
            <w:rPrChange w:id="8" w:author="Andrea Heigl" w:date="2025-10-02T13:44:00Z" w16du:dateUtc="2025-10-02T11:44:00Z">
              <w:rPr>
                <w:b/>
                <w:iCs/>
                <w:sz w:val="40"/>
                <w:szCs w:val="40"/>
              </w:rPr>
            </w:rPrChange>
          </w:rPr>
          <w:delText>]</w:delText>
        </w:r>
      </w:del>
      <w:ins w:id="9" w:author="Andrea Heigl" w:date="2025-10-02T13:43:00Z" w16du:dateUtc="2025-10-02T11:43:00Z">
        <w:r w:rsidR="004525FE" w:rsidRPr="004525FE">
          <w:rPr>
            <w:b/>
            <w:iCs/>
            <w:color w:val="000000" w:themeColor="text1"/>
            <w:sz w:val="40"/>
            <w:szCs w:val="40"/>
            <w:rPrChange w:id="10" w:author="Andrea Heigl" w:date="2025-10-02T13:44:00Z" w16du:dateUtc="2025-10-02T11:44:00Z">
              <w:rPr>
                <w:b/>
                <w:iCs/>
                <w:sz w:val="40"/>
                <w:szCs w:val="40"/>
              </w:rPr>
            </w:rPrChange>
          </w:rPr>
          <w:t>Aktualität in RAG-Systemen</w:t>
        </w:r>
      </w:ins>
    </w:p>
    <w:p w14:paraId="053F2A08" w14:textId="77777777" w:rsidR="008326F6" w:rsidRPr="004D6335" w:rsidRDefault="008326F6">
      <w:pPr>
        <w:jc w:val="center"/>
        <w:rPr>
          <w:sz w:val="30"/>
        </w:rPr>
      </w:pPr>
    </w:p>
    <w:p w14:paraId="633C23BC" w14:textId="77777777" w:rsidR="008326F6" w:rsidRPr="004D6335" w:rsidRDefault="008326F6">
      <w:pPr>
        <w:jc w:val="center"/>
        <w:rPr>
          <w:sz w:val="30"/>
        </w:rPr>
      </w:pPr>
    </w:p>
    <w:p w14:paraId="1533D14B" w14:textId="77777777" w:rsidR="002A1B73" w:rsidRPr="004D6335" w:rsidRDefault="002A1B73" w:rsidP="002A1B73">
      <w:pPr>
        <w:spacing w:line="240" w:lineRule="auto"/>
        <w:jc w:val="center"/>
      </w:pPr>
      <w:del w:id="11" w:author="Andrea Heigl" w:date="2025-10-02T13:43:00Z" w16du:dateUtc="2025-10-02T11:43:00Z">
        <w:r w:rsidDel="004525FE">
          <w:rPr>
            <w:b/>
            <w:sz w:val="28"/>
            <w:szCs w:val="28"/>
          </w:rPr>
          <w:delText>[</w:delText>
        </w:r>
        <w:r w:rsidR="00E15494" w:rsidDel="004525FE">
          <w:rPr>
            <w:b/>
            <w:sz w:val="28"/>
            <w:szCs w:val="28"/>
          </w:rPr>
          <w:delText xml:space="preserve">SEMINAR-, </w:delText>
        </w:r>
        <w:r w:rsidR="008326F6" w:rsidDel="004525FE">
          <w:rPr>
            <w:b/>
            <w:sz w:val="28"/>
            <w:szCs w:val="28"/>
          </w:rPr>
          <w:delText>BACHELOR-</w:delText>
        </w:r>
        <w:r w:rsidR="008326F6" w:rsidRPr="004D6335" w:rsidDel="004525FE">
          <w:rPr>
            <w:b/>
            <w:sz w:val="28"/>
            <w:szCs w:val="28"/>
          </w:rPr>
          <w:delText xml:space="preserve"> </w:delText>
        </w:r>
        <w:r w:rsidR="008326F6" w:rsidDel="004525FE">
          <w:rPr>
            <w:b/>
            <w:sz w:val="28"/>
            <w:szCs w:val="28"/>
          </w:rPr>
          <w:delText>oder</w:delText>
        </w:r>
        <w:r w:rsidR="008326F6" w:rsidRPr="004D6335" w:rsidDel="004525FE">
          <w:rPr>
            <w:b/>
            <w:sz w:val="28"/>
            <w:szCs w:val="28"/>
          </w:rPr>
          <w:delText xml:space="preserve"> </w:delText>
        </w:r>
      </w:del>
      <w:r w:rsidR="008326F6">
        <w:rPr>
          <w:b/>
          <w:sz w:val="28"/>
          <w:szCs w:val="28"/>
        </w:rPr>
        <w:t>MASTER</w:t>
      </w:r>
      <w:r w:rsidR="008326F6" w:rsidRPr="004D6335">
        <w:rPr>
          <w:b/>
          <w:sz w:val="28"/>
          <w:szCs w:val="28"/>
        </w:rPr>
        <w:t>ARBEIT</w:t>
      </w:r>
      <w:del w:id="12" w:author="Andrea Heigl" w:date="2025-10-02T13:43:00Z" w16du:dateUtc="2025-10-02T11:43:00Z">
        <w:r w:rsidDel="004525FE">
          <w:rPr>
            <w:b/>
            <w:sz w:val="28"/>
            <w:szCs w:val="28"/>
          </w:rPr>
          <w:delText>]</w:delText>
        </w:r>
      </w:del>
      <w:r w:rsidR="008326F6" w:rsidRPr="004D6335">
        <w:rPr>
          <w:sz w:val="28"/>
          <w:szCs w:val="28"/>
        </w:rPr>
        <w:br/>
      </w:r>
    </w:p>
    <w:p w14:paraId="7FF0F698" w14:textId="77777777" w:rsidR="002A1B73" w:rsidRPr="004D6335" w:rsidRDefault="002A1B73" w:rsidP="002A1B73">
      <w:pPr>
        <w:spacing w:line="240" w:lineRule="auto"/>
        <w:rPr>
          <w:b/>
          <w:szCs w:val="24"/>
        </w:rPr>
      </w:pPr>
    </w:p>
    <w:p w14:paraId="5A3128F1" w14:textId="77777777" w:rsidR="002A1B73" w:rsidRDefault="002A1B73" w:rsidP="002A1B73">
      <w:pPr>
        <w:pStyle w:val="BodyText"/>
        <w:rPr>
          <w:b/>
          <w:sz w:val="32"/>
          <w:szCs w:val="32"/>
        </w:rPr>
      </w:pPr>
    </w:p>
    <w:p w14:paraId="2AFC8BFB" w14:textId="77777777" w:rsidR="002A1B73" w:rsidRDefault="002A1B73" w:rsidP="002A1B73">
      <w:pPr>
        <w:pStyle w:val="BodyText"/>
        <w:rPr>
          <w:sz w:val="28"/>
          <w:szCs w:val="28"/>
        </w:rPr>
      </w:pPr>
    </w:p>
    <w:p w14:paraId="3592DB46" w14:textId="77777777" w:rsidR="002A1B73" w:rsidRPr="004D6335" w:rsidRDefault="002A1B73" w:rsidP="002A1B73">
      <w:pPr>
        <w:pStyle w:val="BodyText"/>
        <w:rPr>
          <w:sz w:val="28"/>
          <w:szCs w:val="28"/>
        </w:rPr>
      </w:pPr>
    </w:p>
    <w:p w14:paraId="5DF2E405" w14:textId="77777777" w:rsidR="002A1B73" w:rsidRPr="004D6335" w:rsidRDefault="00186F40" w:rsidP="002A1B73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eingereicht bei</w:t>
      </w:r>
    </w:p>
    <w:p w14:paraId="4A227A9E" w14:textId="77777777" w:rsidR="002A1B73" w:rsidRDefault="002A1B73" w:rsidP="002A1B73">
      <w:pPr>
        <w:jc w:val="center"/>
        <w:rPr>
          <w:sz w:val="28"/>
          <w:szCs w:val="28"/>
        </w:rPr>
      </w:pPr>
      <w:r>
        <w:rPr>
          <w:sz w:val="28"/>
          <w:szCs w:val="28"/>
        </w:rPr>
        <w:t>Prof.</w:t>
      </w:r>
      <w:r w:rsidR="00E15494">
        <w:rPr>
          <w:sz w:val="28"/>
          <w:szCs w:val="28"/>
        </w:rPr>
        <w:t xml:space="preserve"> </w:t>
      </w:r>
      <w:r>
        <w:rPr>
          <w:sz w:val="28"/>
          <w:szCs w:val="28"/>
        </w:rPr>
        <w:t>Dr. Bernd Heinrich</w:t>
      </w:r>
    </w:p>
    <w:p w14:paraId="27C6E155" w14:textId="77777777" w:rsidR="002A1B73" w:rsidRDefault="002A1B73" w:rsidP="002A1B73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Institut für Wirtschaftsinformatik</w:t>
      </w:r>
    </w:p>
    <w:p w14:paraId="13BF3CDE" w14:textId="77777777" w:rsidR="002A1B73" w:rsidRDefault="002A1B73" w:rsidP="002A1B7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Fakultät für </w:t>
      </w:r>
      <w:r w:rsidR="00E15494">
        <w:rPr>
          <w:sz w:val="28"/>
          <w:szCs w:val="28"/>
        </w:rPr>
        <w:t>W</w:t>
      </w:r>
      <w:r>
        <w:rPr>
          <w:sz w:val="28"/>
          <w:szCs w:val="28"/>
        </w:rPr>
        <w:t>irtschaft</w:t>
      </w:r>
      <w:r w:rsidR="00E15494">
        <w:rPr>
          <w:sz w:val="28"/>
          <w:szCs w:val="28"/>
        </w:rPr>
        <w:t>swissenschaften</w:t>
      </w:r>
    </w:p>
    <w:p w14:paraId="2A8ED2F6" w14:textId="77777777" w:rsidR="002A1B73" w:rsidRDefault="002A1B73" w:rsidP="002A1B7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Universität </w:t>
      </w:r>
      <w:r w:rsidR="00E15494">
        <w:rPr>
          <w:sz w:val="28"/>
          <w:szCs w:val="28"/>
        </w:rPr>
        <w:t>Regensburg</w:t>
      </w:r>
    </w:p>
    <w:p w14:paraId="443FF7B1" w14:textId="77777777" w:rsidR="002A1B73" w:rsidRDefault="002A1B73" w:rsidP="002A1B73">
      <w:pPr>
        <w:jc w:val="center"/>
        <w:rPr>
          <w:sz w:val="28"/>
          <w:szCs w:val="28"/>
        </w:rPr>
      </w:pPr>
    </w:p>
    <w:p w14:paraId="650E1059" w14:textId="77777777" w:rsidR="00F97714" w:rsidRDefault="00F97714" w:rsidP="002A1B73">
      <w:pPr>
        <w:jc w:val="center"/>
        <w:rPr>
          <w:sz w:val="28"/>
          <w:szCs w:val="28"/>
        </w:rPr>
      </w:pPr>
    </w:p>
    <w:p w14:paraId="6796185F" w14:textId="77777777" w:rsidR="00F97714" w:rsidRDefault="00F97714" w:rsidP="002A1B73">
      <w:pPr>
        <w:jc w:val="center"/>
        <w:rPr>
          <w:sz w:val="28"/>
          <w:szCs w:val="28"/>
        </w:rPr>
      </w:pPr>
    </w:p>
    <w:p w14:paraId="0431DFE3" w14:textId="77777777" w:rsidR="00F97714" w:rsidRDefault="00F97714" w:rsidP="002A1B73">
      <w:pPr>
        <w:jc w:val="center"/>
        <w:rPr>
          <w:sz w:val="28"/>
          <w:szCs w:val="28"/>
        </w:rPr>
      </w:pPr>
    </w:p>
    <w:p w14:paraId="0866C61C" w14:textId="77777777" w:rsidR="002A1B73" w:rsidRDefault="002A1B73" w:rsidP="002A1B73">
      <w:pPr>
        <w:jc w:val="center"/>
        <w:rPr>
          <w:sz w:val="28"/>
          <w:szCs w:val="28"/>
        </w:rPr>
      </w:pPr>
      <w:r>
        <w:rPr>
          <w:sz w:val="28"/>
          <w:szCs w:val="28"/>
        </w:rPr>
        <w:t>von</w:t>
      </w:r>
    </w:p>
    <w:p w14:paraId="69CACDF3" w14:textId="4854FBF0" w:rsidR="002A1B73" w:rsidRDefault="004525FE" w:rsidP="002A1B73">
      <w:pPr>
        <w:jc w:val="center"/>
        <w:rPr>
          <w:sz w:val="28"/>
          <w:szCs w:val="28"/>
        </w:rPr>
      </w:pPr>
      <w:r>
        <w:rPr>
          <w:sz w:val="28"/>
          <w:szCs w:val="28"/>
        </w:rPr>
        <w:t>Andrea Heigl</w:t>
      </w:r>
    </w:p>
    <w:p w14:paraId="244BE2CF" w14:textId="4A8BABDB" w:rsidR="00F97714" w:rsidRDefault="004525FE" w:rsidP="002A1B73">
      <w:pPr>
        <w:jc w:val="center"/>
        <w:rPr>
          <w:sz w:val="28"/>
          <w:szCs w:val="28"/>
        </w:rPr>
      </w:pPr>
      <w:r>
        <w:rPr>
          <w:sz w:val="28"/>
          <w:szCs w:val="28"/>
        </w:rPr>
        <w:t>Birkenweg 15a, 85122 Hitzhofen</w:t>
      </w:r>
    </w:p>
    <w:p w14:paraId="0E48D886" w14:textId="1C999A84" w:rsidR="00F97714" w:rsidRDefault="004525FE" w:rsidP="002A1B73">
      <w:pPr>
        <w:jc w:val="center"/>
        <w:rPr>
          <w:sz w:val="28"/>
          <w:szCs w:val="28"/>
        </w:rPr>
      </w:pPr>
      <w:r>
        <w:rPr>
          <w:sz w:val="28"/>
          <w:szCs w:val="28"/>
        </w:rPr>
        <w:t>2480947</w:t>
      </w:r>
    </w:p>
    <w:p w14:paraId="1BA73E6F" w14:textId="7A46A260" w:rsidR="00F97714" w:rsidRDefault="004525FE" w:rsidP="002A1B73">
      <w:pPr>
        <w:jc w:val="center"/>
        <w:rPr>
          <w:sz w:val="28"/>
          <w:szCs w:val="28"/>
        </w:rPr>
      </w:pPr>
      <w:r>
        <w:rPr>
          <w:sz w:val="28"/>
          <w:szCs w:val="28"/>
        </w:rPr>
        <w:t>M.Sc. Wirtschaftsinformatik</w:t>
      </w:r>
    </w:p>
    <w:p w14:paraId="7A12F32D" w14:textId="77777777" w:rsidR="002A1B73" w:rsidRDefault="002A1B73" w:rsidP="002A1B73">
      <w:pPr>
        <w:jc w:val="center"/>
        <w:rPr>
          <w:sz w:val="28"/>
          <w:szCs w:val="28"/>
        </w:rPr>
      </w:pPr>
    </w:p>
    <w:p w14:paraId="4407F0CB" w14:textId="77777777" w:rsidR="002A1B73" w:rsidRDefault="002A1B73" w:rsidP="002A1B73">
      <w:pPr>
        <w:jc w:val="center"/>
        <w:rPr>
          <w:sz w:val="28"/>
          <w:szCs w:val="28"/>
        </w:rPr>
      </w:pPr>
    </w:p>
    <w:p w14:paraId="3F422D9C" w14:textId="40E5BF7E" w:rsidR="002A1B73" w:rsidRPr="004D6335" w:rsidRDefault="00E15494" w:rsidP="001D6D0C">
      <w:pPr>
        <w:jc w:val="center"/>
        <w:rPr>
          <w:sz w:val="28"/>
          <w:szCs w:val="28"/>
        </w:rPr>
        <w:sectPr w:rsidR="002A1B73" w:rsidRPr="004D6335" w:rsidSect="001006C8">
          <w:type w:val="oddPage"/>
          <w:pgSz w:w="11906" w:h="16838" w:code="9"/>
          <w:pgMar w:top="1134" w:right="1134" w:bottom="1134" w:left="1418" w:header="851" w:footer="567" w:gutter="0"/>
          <w:cols w:space="720"/>
          <w:titlePg/>
          <w:rtlGutter/>
        </w:sectPr>
      </w:pPr>
      <w:r>
        <w:rPr>
          <w:sz w:val="28"/>
          <w:szCs w:val="28"/>
        </w:rPr>
        <w:t>Regensburg</w:t>
      </w:r>
      <w:r w:rsidR="002A1B73">
        <w:rPr>
          <w:sz w:val="28"/>
          <w:szCs w:val="28"/>
        </w:rPr>
        <w:t xml:space="preserve">, </w:t>
      </w:r>
      <w:r w:rsidR="004525FE">
        <w:rPr>
          <w:sz w:val="28"/>
          <w:szCs w:val="28"/>
        </w:rPr>
        <w:t>02.10.202</w:t>
      </w:r>
      <w:r w:rsidR="00242465">
        <w:rPr>
          <w:sz w:val="28"/>
          <w:szCs w:val="28"/>
        </w:rPr>
        <w:t>5</w:t>
      </w:r>
    </w:p>
    <w:p w14:paraId="0D12367A" w14:textId="77777777" w:rsidR="008326F6" w:rsidRPr="009F256A" w:rsidRDefault="008326F6" w:rsidP="009F256A">
      <w:pPr>
        <w:rPr>
          <w:b/>
          <w:bCs/>
          <w:sz w:val="38"/>
          <w:szCs w:val="38"/>
        </w:rPr>
      </w:pPr>
      <w:r w:rsidRPr="009F256A">
        <w:rPr>
          <w:b/>
          <w:bCs/>
          <w:sz w:val="38"/>
          <w:szCs w:val="38"/>
        </w:rPr>
        <w:lastRenderedPageBreak/>
        <w:t>Inhaltsübersicht</w:t>
      </w:r>
    </w:p>
    <w:sdt>
      <w:sdtPr>
        <w:id w:val="-2145181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F0FBD0" w14:textId="18C0596D" w:rsidR="007610C2" w:rsidRDefault="00C522DB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r>
            <w:rPr>
              <w:rFonts w:cs="Times New Roman"/>
              <w:noProof/>
              <w:szCs w:val="24"/>
            </w:rPr>
            <w:fldChar w:fldCharType="begin"/>
          </w:r>
          <w:r>
            <w:rPr>
              <w:rFonts w:cs="Times New Roman"/>
              <w:noProof/>
              <w:szCs w:val="24"/>
            </w:rPr>
            <w:instrText xml:space="preserve"> TOC \o "1-3" \h \z \u </w:instrText>
          </w:r>
          <w:r>
            <w:rPr>
              <w:rFonts w:cs="Times New Roman"/>
              <w:noProof/>
              <w:szCs w:val="24"/>
            </w:rPr>
            <w:fldChar w:fldCharType="separate"/>
          </w:r>
          <w:hyperlink w:anchor="_Toc210310285" w:history="1">
            <w:r w:rsidR="007610C2" w:rsidRPr="00C11B54">
              <w:rPr>
                <w:rStyle w:val="Hyperlink"/>
                <w:noProof/>
              </w:rPr>
              <w:t>1</w:t>
            </w:r>
            <w:r w:rsidR="007610C2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="007610C2" w:rsidRPr="00C11B54">
              <w:rPr>
                <w:rStyle w:val="Hyperlink"/>
                <w:noProof/>
              </w:rPr>
              <w:t>Darlegung des Problems</w:t>
            </w:r>
            <w:r w:rsidR="007610C2">
              <w:rPr>
                <w:noProof/>
                <w:webHidden/>
              </w:rPr>
              <w:tab/>
            </w:r>
            <w:r w:rsidR="007610C2">
              <w:rPr>
                <w:noProof/>
                <w:webHidden/>
              </w:rPr>
              <w:fldChar w:fldCharType="begin"/>
            </w:r>
            <w:r w:rsidR="007610C2">
              <w:rPr>
                <w:noProof/>
                <w:webHidden/>
              </w:rPr>
              <w:instrText xml:space="preserve"> PAGEREF _Toc210310285 \h </w:instrText>
            </w:r>
            <w:r w:rsidR="007610C2">
              <w:rPr>
                <w:noProof/>
                <w:webHidden/>
              </w:rPr>
            </w:r>
            <w:r w:rsidR="007610C2">
              <w:rPr>
                <w:noProof/>
                <w:webHidden/>
              </w:rPr>
              <w:fldChar w:fldCharType="separate"/>
            </w:r>
            <w:r w:rsidR="007610C2">
              <w:rPr>
                <w:noProof/>
                <w:webHidden/>
              </w:rPr>
              <w:t>1</w:t>
            </w:r>
            <w:r w:rsidR="007610C2">
              <w:rPr>
                <w:noProof/>
                <w:webHidden/>
              </w:rPr>
              <w:fldChar w:fldCharType="end"/>
            </w:r>
          </w:hyperlink>
        </w:p>
        <w:p w14:paraId="7DF951C5" w14:textId="1E1F7462" w:rsidR="007610C2" w:rsidRDefault="007610C2">
          <w:pPr>
            <w:pStyle w:val="TOC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310286" w:history="1">
            <w:r w:rsidRPr="00C11B5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C11B54">
              <w:rPr>
                <w:rStyle w:val="Hyperlink"/>
                <w:noProof/>
              </w:rPr>
              <w:t>Problembeschreibung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F278" w14:textId="7352362C" w:rsidR="007610C2" w:rsidRDefault="007610C2">
          <w:pPr>
            <w:pStyle w:val="TOC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310287" w:history="1">
            <w:r w:rsidRPr="00C11B5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C11B54">
              <w:rPr>
                <w:rStyle w:val="Hyperlink"/>
                <w:noProof/>
              </w:rPr>
              <w:t>Forschungsfrage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C1D5" w14:textId="5EFEFA46" w:rsidR="007610C2" w:rsidRDefault="007610C2">
          <w:pPr>
            <w:pStyle w:val="TOC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0310288" w:history="1">
            <w:r w:rsidRPr="00C11B5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C11B54">
              <w:rPr>
                <w:rStyle w:val="Hyperlink"/>
                <w:noProof/>
              </w:rPr>
              <w:t>Arbeitsfragen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D2DB" w14:textId="444E6D17" w:rsidR="007610C2" w:rsidRDefault="007610C2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210310289" w:history="1">
            <w:r w:rsidRPr="00C11B5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11B54">
              <w:rPr>
                <w:rStyle w:val="Hyperlink"/>
                <w:noProof/>
              </w:rPr>
              <w:t>Methodisches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0A87" w14:textId="38EF62D5" w:rsidR="007610C2" w:rsidRDefault="007610C2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210310290" w:history="1">
            <w:r w:rsidRPr="00C11B5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11B54">
              <w:rPr>
                <w:rStyle w:val="Hyperlink"/>
                <w:noProof/>
              </w:rPr>
              <w:t>Erwartete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B755" w14:textId="2D46749F" w:rsidR="007610C2" w:rsidRDefault="007610C2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210310291" w:history="1">
            <w:r w:rsidRPr="00C11B5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11B54">
              <w:rPr>
                <w:rStyle w:val="Hyperlink"/>
                <w:noProof/>
              </w:rPr>
              <w:t>Grobgliederung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0D00" w14:textId="01487E98" w:rsidR="007610C2" w:rsidRDefault="007610C2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210310292" w:history="1">
            <w:r w:rsidRPr="00C11B5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11B54">
              <w:rPr>
                <w:rStyle w:val="Hyperlink"/>
                <w:noProof/>
              </w:rPr>
              <w:t>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79A9" w14:textId="414935AA" w:rsidR="007610C2" w:rsidRDefault="007610C2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210310293" w:history="1">
            <w:r w:rsidRPr="00C11B5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11B54">
              <w:rPr>
                <w:rStyle w:val="Hyperlink"/>
                <w:noProof/>
              </w:rPr>
              <w:t>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3FE1" w14:textId="347B3F3B" w:rsidR="00242465" w:rsidRPr="00C522DB" w:rsidRDefault="00C522DB" w:rsidP="009371C7">
          <w:pPr>
            <w:pStyle w:val="TOC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5BD75B9" w14:textId="77777777" w:rsidR="00B1499F" w:rsidRDefault="00B1499F" w:rsidP="00B1499F">
      <w:pPr>
        <w:rPr>
          <w:lang w:val="en-US"/>
        </w:rPr>
      </w:pPr>
    </w:p>
    <w:p w14:paraId="73203E16" w14:textId="77777777" w:rsidR="00B1499F" w:rsidRPr="00B1499F" w:rsidRDefault="00B1499F" w:rsidP="00B1499F">
      <w:pPr>
        <w:rPr>
          <w:lang w:val="en-US"/>
        </w:rPr>
        <w:sectPr w:rsidR="00B1499F" w:rsidRPr="00B1499F" w:rsidSect="001006C8">
          <w:headerReference w:type="even" r:id="rId8"/>
          <w:headerReference w:type="default" r:id="rId9"/>
          <w:headerReference w:type="first" r:id="rId10"/>
          <w:pgSz w:w="11906" w:h="16838" w:code="9"/>
          <w:pgMar w:top="1134" w:right="1134" w:bottom="1134" w:left="1418" w:header="851" w:footer="567" w:gutter="0"/>
          <w:pgNumType w:fmt="lowerRoman" w:start="1"/>
          <w:cols w:space="720"/>
          <w:titlePg/>
        </w:sectPr>
      </w:pPr>
    </w:p>
    <w:p w14:paraId="218852C8" w14:textId="7D2F3950" w:rsidR="008326F6" w:rsidRPr="00B1499F" w:rsidRDefault="00574794" w:rsidP="00B1499F">
      <w:pPr>
        <w:pStyle w:val="Heading1"/>
      </w:pPr>
      <w:bookmarkStart w:id="13" w:name="_Toc210310285"/>
      <w:r w:rsidRPr="00B1499F">
        <w:lastRenderedPageBreak/>
        <w:t>Darlegung des Problems</w:t>
      </w:r>
      <w:bookmarkEnd w:id="13"/>
    </w:p>
    <w:p w14:paraId="74BAF690" w14:textId="4E951757" w:rsidR="008326F6" w:rsidRDefault="00574794">
      <w:pPr>
        <w:pStyle w:val="TableofFigures"/>
      </w:pPr>
      <w:proofErr w:type="spellStart"/>
      <w:r>
        <w:t>Xxx</w:t>
      </w:r>
      <w:proofErr w:type="spellEnd"/>
    </w:p>
    <w:p w14:paraId="6B09F08B" w14:textId="695DF24A" w:rsidR="00574794" w:rsidRPr="00B1499F" w:rsidRDefault="00574794" w:rsidP="00B1499F">
      <w:pPr>
        <w:pStyle w:val="Heading2"/>
      </w:pPr>
      <w:bookmarkStart w:id="14" w:name="_Toc210310286"/>
      <w:r w:rsidRPr="00B1499F">
        <w:t>Problembeschreibung</w:t>
      </w:r>
      <w:bookmarkEnd w:id="14"/>
    </w:p>
    <w:p w14:paraId="53814D16" w14:textId="05B8DB19" w:rsidR="00574794" w:rsidRDefault="00574794" w:rsidP="00574794">
      <w:proofErr w:type="spellStart"/>
      <w:r>
        <w:t>Yyy</w:t>
      </w:r>
      <w:proofErr w:type="spellEnd"/>
    </w:p>
    <w:p w14:paraId="5E656B19" w14:textId="79B0E14D" w:rsidR="00574794" w:rsidRPr="00B1499F" w:rsidRDefault="00574794" w:rsidP="00B1499F">
      <w:pPr>
        <w:pStyle w:val="Heading2"/>
      </w:pPr>
      <w:bookmarkStart w:id="15" w:name="_Toc210310287"/>
      <w:r w:rsidRPr="00B1499F">
        <w:t>Forschungsfrage</w:t>
      </w:r>
      <w:bookmarkEnd w:id="15"/>
    </w:p>
    <w:p w14:paraId="7A9C8A5A" w14:textId="02C2AD24" w:rsidR="00574794" w:rsidRDefault="00574794" w:rsidP="00574794">
      <w:proofErr w:type="spellStart"/>
      <w:r>
        <w:t>Zzz</w:t>
      </w:r>
      <w:proofErr w:type="spellEnd"/>
    </w:p>
    <w:p w14:paraId="0E50A8F0" w14:textId="3EF441DE" w:rsidR="00574794" w:rsidRPr="004D6335" w:rsidRDefault="00574794" w:rsidP="00574794">
      <w:pPr>
        <w:pStyle w:val="Heading2"/>
      </w:pPr>
      <w:bookmarkStart w:id="16" w:name="_Toc210310288"/>
      <w:r>
        <w:t>Arbeitsfragen</w:t>
      </w:r>
      <w:bookmarkEnd w:id="16"/>
    </w:p>
    <w:p w14:paraId="41FFEEC9" w14:textId="11E8A309" w:rsidR="00574794" w:rsidRPr="00574794" w:rsidRDefault="00574794" w:rsidP="00574794">
      <w:proofErr w:type="spellStart"/>
      <w:r>
        <w:t>abc</w:t>
      </w:r>
      <w:proofErr w:type="spellEnd"/>
    </w:p>
    <w:p w14:paraId="48DD0635" w14:textId="7A35AE99" w:rsidR="00574794" w:rsidRPr="00574794" w:rsidRDefault="00574794" w:rsidP="00574794"/>
    <w:p w14:paraId="4391F344" w14:textId="77777777" w:rsidR="008326F6" w:rsidRPr="004D6335" w:rsidRDefault="008326F6"/>
    <w:p w14:paraId="512E4268" w14:textId="77777777" w:rsidR="008326F6" w:rsidRPr="004D6335" w:rsidRDefault="008326F6">
      <w:pPr>
        <w:sectPr w:rsidR="008326F6" w:rsidRPr="004D6335" w:rsidSect="001006C8">
          <w:headerReference w:type="even" r:id="rId11"/>
          <w:headerReference w:type="default" r:id="rId12"/>
          <w:headerReference w:type="first" r:id="rId13"/>
          <w:pgSz w:w="11906" w:h="16838" w:code="9"/>
          <w:pgMar w:top="1134" w:right="1134" w:bottom="1134" w:left="1418" w:header="851" w:footer="567" w:gutter="0"/>
          <w:pgNumType w:start="1"/>
          <w:cols w:space="720"/>
          <w:titlePg/>
        </w:sectPr>
      </w:pPr>
    </w:p>
    <w:p w14:paraId="76B66D4A" w14:textId="618BDDBE" w:rsidR="008326F6" w:rsidRPr="00B1499F" w:rsidRDefault="00574794" w:rsidP="00B1499F">
      <w:pPr>
        <w:pStyle w:val="Heading1"/>
      </w:pPr>
      <w:bookmarkStart w:id="17" w:name="_Toc210310289"/>
      <w:r w:rsidRPr="00B1499F">
        <w:lastRenderedPageBreak/>
        <w:t>Methodisches Vorgehen</w:t>
      </w:r>
      <w:bookmarkEnd w:id="17"/>
    </w:p>
    <w:p w14:paraId="62D88D29" w14:textId="1A566491" w:rsidR="008326F6" w:rsidRPr="004D6335" w:rsidRDefault="00574794">
      <w:r>
        <w:t>xxx</w:t>
      </w:r>
    </w:p>
    <w:p w14:paraId="28AC4705" w14:textId="77777777" w:rsidR="008326F6" w:rsidRPr="004D6335" w:rsidRDefault="008326F6"/>
    <w:p w14:paraId="742D5E95" w14:textId="77777777" w:rsidR="008326F6" w:rsidRPr="004D6335" w:rsidRDefault="008326F6">
      <w:pPr>
        <w:sectPr w:rsidR="008326F6" w:rsidRPr="004D6335" w:rsidSect="001006C8">
          <w:pgSz w:w="11906" w:h="16838" w:code="9"/>
          <w:pgMar w:top="1134" w:right="1134" w:bottom="1134" w:left="1418" w:header="851" w:footer="567" w:gutter="0"/>
          <w:cols w:space="720"/>
          <w:titlePg/>
        </w:sectPr>
      </w:pPr>
    </w:p>
    <w:p w14:paraId="0B927D2F" w14:textId="2BFC3363" w:rsidR="008326F6" w:rsidRPr="004D6335" w:rsidRDefault="00574794">
      <w:pPr>
        <w:pStyle w:val="Heading1"/>
      </w:pPr>
      <w:bookmarkStart w:id="18" w:name="_Toc210310290"/>
      <w:r>
        <w:lastRenderedPageBreak/>
        <w:t>Erwartete Ergebnisse</w:t>
      </w:r>
      <w:bookmarkEnd w:id="18"/>
    </w:p>
    <w:p w14:paraId="6D989078" w14:textId="75A70AEA" w:rsidR="008326F6" w:rsidRPr="00574794" w:rsidRDefault="00574794">
      <w:pPr>
        <w:rPr>
          <w:bCs/>
          <w:iCs/>
        </w:rPr>
      </w:pPr>
      <w:r w:rsidRPr="00574794">
        <w:rPr>
          <w:bCs/>
          <w:iCs/>
        </w:rPr>
        <w:t>xxx</w:t>
      </w:r>
    </w:p>
    <w:p w14:paraId="10EB4C06" w14:textId="77777777" w:rsidR="008326F6" w:rsidRPr="00BB1AE3" w:rsidRDefault="008326F6"/>
    <w:p w14:paraId="2DD0428B" w14:textId="77777777" w:rsidR="008326F6" w:rsidRPr="00BB1AE3" w:rsidRDefault="008326F6">
      <w:pPr>
        <w:sectPr w:rsidR="008326F6" w:rsidRPr="00BB1AE3" w:rsidSect="001006C8">
          <w:headerReference w:type="default" r:id="rId14"/>
          <w:pgSz w:w="11906" w:h="16838" w:code="9"/>
          <w:pgMar w:top="1134" w:right="1134" w:bottom="1134" w:left="1418" w:header="851" w:footer="567" w:gutter="0"/>
          <w:cols w:space="720"/>
          <w:titlePg/>
        </w:sectPr>
      </w:pPr>
    </w:p>
    <w:p w14:paraId="2995A976" w14:textId="53134DF8" w:rsidR="008326F6" w:rsidRPr="004D6335" w:rsidRDefault="00574794">
      <w:pPr>
        <w:pStyle w:val="Heading1"/>
      </w:pPr>
      <w:bookmarkStart w:id="19" w:name="_Toc210310291"/>
      <w:r>
        <w:lastRenderedPageBreak/>
        <w:t>Grobgliederung</w:t>
      </w:r>
      <w:bookmarkEnd w:id="19"/>
    </w:p>
    <w:p w14:paraId="09F76853" w14:textId="6DD1EEE1" w:rsidR="008326F6" w:rsidRPr="00574794" w:rsidRDefault="00574794" w:rsidP="00D96AE3">
      <w:pPr>
        <w:ind w:left="567" w:right="566"/>
        <w:rPr>
          <w:bCs/>
          <w:iCs/>
        </w:rPr>
      </w:pPr>
      <w:r w:rsidRPr="00574794">
        <w:rPr>
          <w:bCs/>
          <w:iCs/>
        </w:rPr>
        <w:t>xxx</w:t>
      </w:r>
    </w:p>
    <w:p w14:paraId="2780B701" w14:textId="77777777" w:rsidR="008326F6" w:rsidRDefault="008326F6"/>
    <w:p w14:paraId="42F9E038" w14:textId="77777777" w:rsidR="00574794" w:rsidRPr="004D6335" w:rsidRDefault="00574794">
      <w:pPr>
        <w:sectPr w:rsidR="00574794" w:rsidRPr="004D6335" w:rsidSect="001006C8">
          <w:pgSz w:w="11906" w:h="16838" w:code="9"/>
          <w:pgMar w:top="1134" w:right="1134" w:bottom="1134" w:left="1418" w:header="851" w:footer="567" w:gutter="0"/>
          <w:cols w:space="720"/>
          <w:titlePg/>
        </w:sectPr>
      </w:pPr>
    </w:p>
    <w:p w14:paraId="3B834E5B" w14:textId="06FED388" w:rsidR="008326F6" w:rsidRDefault="008326F6" w:rsidP="00574794">
      <w:pPr>
        <w:pStyle w:val="Heading1"/>
      </w:pPr>
      <w:bookmarkStart w:id="20" w:name="_Toc210310292"/>
      <w:r w:rsidRPr="004D6335">
        <w:lastRenderedPageBreak/>
        <w:t>Literatur</w:t>
      </w:r>
      <w:bookmarkEnd w:id="20"/>
    </w:p>
    <w:p w14:paraId="01132D1F" w14:textId="0FA80679" w:rsidR="00574794" w:rsidRPr="00574794" w:rsidRDefault="00574794" w:rsidP="00574794">
      <w:r>
        <w:t>xxx</w:t>
      </w:r>
    </w:p>
    <w:p w14:paraId="6B60DB9A" w14:textId="77777777" w:rsidR="008326F6" w:rsidRPr="004D6335" w:rsidRDefault="008326F6" w:rsidP="00585DD5">
      <w:pPr>
        <w:ind w:left="993" w:right="566"/>
        <w:rPr>
          <w:color w:val="000000"/>
          <w:lang w:val="en-GB"/>
        </w:rPr>
      </w:pPr>
    </w:p>
    <w:p w14:paraId="7DD58A1E" w14:textId="77777777" w:rsidR="008326F6" w:rsidRPr="004D6335" w:rsidRDefault="008326F6" w:rsidP="00FE7EBC">
      <w:pPr>
        <w:rPr>
          <w:lang w:val="en-GB"/>
        </w:rPr>
        <w:sectPr w:rsidR="008326F6" w:rsidRPr="004D6335" w:rsidSect="001006C8">
          <w:headerReference w:type="even" r:id="rId15"/>
          <w:headerReference w:type="default" r:id="rId16"/>
          <w:headerReference w:type="first" r:id="rId17"/>
          <w:pgSz w:w="11906" w:h="16838" w:code="9"/>
          <w:pgMar w:top="1134" w:right="1134" w:bottom="1134" w:left="1418" w:header="851" w:footer="567" w:gutter="0"/>
          <w:cols w:space="720"/>
          <w:titlePg/>
        </w:sectPr>
      </w:pPr>
    </w:p>
    <w:p w14:paraId="704E963A" w14:textId="187EE15C" w:rsidR="00574794" w:rsidRDefault="00574794" w:rsidP="00574794">
      <w:pPr>
        <w:pStyle w:val="Heading1"/>
      </w:pPr>
      <w:bookmarkStart w:id="21" w:name="_Toc210310293"/>
      <w:r>
        <w:lastRenderedPageBreak/>
        <w:t>Zeitplanung</w:t>
      </w:r>
      <w:bookmarkEnd w:id="21"/>
    </w:p>
    <w:p w14:paraId="11E634AC" w14:textId="036AB3A6" w:rsidR="00574794" w:rsidRPr="00574794" w:rsidRDefault="00574794" w:rsidP="00574794">
      <w:r>
        <w:t>Tabelle xxx</w:t>
      </w:r>
    </w:p>
    <w:p w14:paraId="06766187" w14:textId="13533C06" w:rsidR="00AA3878" w:rsidRPr="002141D8" w:rsidRDefault="00AA3878" w:rsidP="00574794">
      <w:pPr>
        <w:rPr>
          <w:sz w:val="26"/>
          <w:szCs w:val="26"/>
        </w:rPr>
      </w:pPr>
    </w:p>
    <w:sectPr w:rsidR="00AA3878" w:rsidRPr="002141D8" w:rsidSect="001006C8">
      <w:headerReference w:type="even" r:id="rId18"/>
      <w:headerReference w:type="default" r:id="rId19"/>
      <w:headerReference w:type="first" r:id="rId20"/>
      <w:pgSz w:w="11906" w:h="16838" w:code="9"/>
      <w:pgMar w:top="1134" w:right="1134" w:bottom="1134" w:left="1418" w:header="85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2866E" w14:textId="77777777" w:rsidR="00193367" w:rsidRDefault="00193367">
      <w:r>
        <w:separator/>
      </w:r>
    </w:p>
  </w:endnote>
  <w:endnote w:type="continuationSeparator" w:id="0">
    <w:p w14:paraId="57E178DA" w14:textId="77777777" w:rsidR="00193367" w:rsidRDefault="0019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4A7C6" w14:textId="77777777" w:rsidR="00193367" w:rsidRDefault="00193367">
      <w:r>
        <w:separator/>
      </w:r>
    </w:p>
  </w:footnote>
  <w:footnote w:type="continuationSeparator" w:id="0">
    <w:p w14:paraId="371E67E3" w14:textId="77777777" w:rsidR="00193367" w:rsidRDefault="00193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8577" w14:textId="77777777" w:rsidR="002141D8" w:rsidRDefault="002141D8" w:rsidP="00377C6A">
    <w:pPr>
      <w:pStyle w:val="Header"/>
    </w:pPr>
    <w:r>
      <w:fldChar w:fldCharType="begin"/>
    </w:r>
    <w:r>
      <w:instrText xml:space="preserve"> STYLEREF MetaÜberschrift \* MERGEFORMAT </w:instrTex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xv</w:t>
    </w:r>
    <w:r>
      <w:rPr>
        <w:rStyle w:val="PageNumber"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85EAE" w14:textId="003E9068" w:rsidR="002141D8" w:rsidRDefault="00D466D6" w:rsidP="00377C6A">
    <w:pPr>
      <w:pStyle w:val="Header"/>
    </w:pPr>
    <w:r>
      <w:fldChar w:fldCharType="begin"/>
    </w:r>
    <w:r>
      <w:instrText xml:space="preserve"> STYLEREF  "</w:instrText>
    </w:r>
    <w:r w:rsidR="00DF1BCC">
      <w:instrText>Heading</w:instrText>
    </w:r>
    <w:r>
      <w:instrText xml:space="preserve"> 1"  \* </w:instrText>
    </w:r>
    <w:r w:rsidR="00DF1BCC">
      <w:instrText>CHAR</w:instrText>
    </w:r>
    <w:r>
      <w:instrText xml:space="preserve">FORMAT </w:instrText>
    </w:r>
    <w:r>
      <w:fldChar w:fldCharType="separate"/>
    </w:r>
    <w:r w:rsidR="00DF1BCC">
      <w:t>Literatur</w:t>
    </w:r>
    <w:r>
      <w:fldChar w:fldCharType="end"/>
    </w:r>
    <w:r w:rsidR="002141D8">
      <w:tab/>
    </w:r>
    <w:r w:rsidR="002141D8">
      <w:tab/>
    </w:r>
    <w:r w:rsidR="002141D8">
      <w:rPr>
        <w:rStyle w:val="PageNumber"/>
      </w:rPr>
      <w:fldChar w:fldCharType="begin"/>
    </w:r>
    <w:r w:rsidR="002141D8">
      <w:rPr>
        <w:rStyle w:val="PageNumber"/>
      </w:rPr>
      <w:instrText xml:space="preserve"> PAGE </w:instrText>
    </w:r>
    <w:r w:rsidR="002141D8">
      <w:rPr>
        <w:rStyle w:val="PageNumber"/>
      </w:rPr>
      <w:fldChar w:fldCharType="separate"/>
    </w:r>
    <w:r w:rsidR="001D5582">
      <w:rPr>
        <w:rStyle w:val="PageNumber"/>
      </w:rPr>
      <w:t>8</w:t>
    </w:r>
    <w:r w:rsidR="002141D8"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CD4E4" w14:textId="77777777" w:rsidR="002141D8" w:rsidRDefault="002141D8" w:rsidP="00377C6A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E4635" w14:textId="77777777" w:rsidR="002141D8" w:rsidRDefault="002141D8" w:rsidP="00377C6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A07A8" w14:textId="354DFFD1" w:rsidR="002141D8" w:rsidRDefault="00DF1BCC" w:rsidP="00377C6A">
    <w:pPr>
      <w:pStyle w:val="Header"/>
    </w:pPr>
    <w:r>
      <w:fldChar w:fldCharType="begin"/>
    </w:r>
    <w:r>
      <w:instrText xml:space="preserve"> STYLEREF  "Heading 1"  \* CHARFORMAT </w:instrText>
    </w:r>
    <w:r>
      <w:fldChar w:fldCharType="separate"/>
    </w:r>
    <w:r>
      <w:t>Zeitplanung</w:t>
    </w:r>
    <w:r>
      <w:fldChar w:fldCharType="end"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23C0C" w14:textId="55FB14F0" w:rsidR="002141D8" w:rsidRDefault="002141D8" w:rsidP="00377C6A">
    <w:pPr>
      <w:pStyle w:val="Header"/>
    </w:pPr>
    <w:r>
      <w:fldChar w:fldCharType="begin"/>
    </w:r>
    <w:r>
      <w:instrText xml:space="preserve"> STYLEREF MetaÜberschrift \* MERGEFORMAT </w:instrTex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AE594" w14:textId="4C33D02C" w:rsidR="002141D8" w:rsidRPr="00BB6A57" w:rsidRDefault="002141D8" w:rsidP="00377C6A">
    <w:pPr>
      <w:pStyle w:val="Header"/>
    </w:pPr>
    <w:r w:rsidRPr="00BB6A57">
      <w:t>Inhaltsübersicht</w:t>
    </w:r>
    <w:r w:rsidRPr="00BB6A57">
      <w:tab/>
    </w:r>
    <w:r w:rsidRPr="00BB6A57">
      <w:tab/>
    </w:r>
    <w:r w:rsidRPr="00BB6A57">
      <w:rPr>
        <w:rStyle w:val="PageNumber"/>
      </w:rPr>
      <w:fldChar w:fldCharType="begin"/>
    </w:r>
    <w:r w:rsidRPr="00BB6A57">
      <w:rPr>
        <w:rStyle w:val="PageNumber"/>
      </w:rPr>
      <w:instrText xml:space="preserve"> PAGE </w:instrText>
    </w:r>
    <w:r w:rsidRPr="00BB6A57">
      <w:rPr>
        <w:rStyle w:val="PageNumber"/>
      </w:rPr>
      <w:fldChar w:fldCharType="separate"/>
    </w:r>
    <w:r w:rsidR="001D5582">
      <w:rPr>
        <w:rStyle w:val="PageNumber"/>
      </w:rPr>
      <w:t>i</w:t>
    </w:r>
    <w:r w:rsidRPr="00BB6A57"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7EC2E" w14:textId="2A6F8D08" w:rsidR="002141D8" w:rsidRDefault="00D466D6" w:rsidP="00377C6A">
    <w:pPr>
      <w:pStyle w:val="Header"/>
    </w:pPr>
    <w:r>
      <w:fldChar w:fldCharType="begin"/>
    </w:r>
    <w:r>
      <w:instrText xml:space="preserve"> STYLEREF "Überschrift 1" \* MERGEFORMAT </w:instrText>
    </w:r>
    <w:r>
      <w:fldChar w:fldCharType="separate"/>
    </w:r>
    <w:r w:rsidR="00574794">
      <w:rPr>
        <w:b/>
        <w:bCs/>
        <w:lang w:val="en-US"/>
      </w:rPr>
      <w:t>Error! Use the Home tab to apply Überschrift 1 to the text that you want to appear here.</w:t>
    </w:r>
    <w:r>
      <w:fldChar w:fldCharType="end"/>
    </w:r>
    <w:r w:rsidR="002141D8">
      <w:tab/>
    </w:r>
    <w:r w:rsidR="002141D8">
      <w:rPr>
        <w:rStyle w:val="PageNumber"/>
      </w:rPr>
      <w:fldChar w:fldCharType="begin"/>
    </w:r>
    <w:r w:rsidR="002141D8">
      <w:rPr>
        <w:rStyle w:val="PageNumber"/>
      </w:rPr>
      <w:instrText xml:space="preserve"> PAGE </w:instrText>
    </w:r>
    <w:r w:rsidR="002141D8">
      <w:rPr>
        <w:rStyle w:val="PageNumber"/>
      </w:rPr>
      <w:fldChar w:fldCharType="separate"/>
    </w:r>
    <w:r w:rsidR="002141D8">
      <w:rPr>
        <w:rStyle w:val="PageNumber"/>
      </w:rPr>
      <w:t>15</w:t>
    </w:r>
    <w:r w:rsidR="002141D8"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3844F" w14:textId="5BBB0300" w:rsidR="002141D8" w:rsidRPr="00377C6A" w:rsidRDefault="00D466D6" w:rsidP="00377C6A">
    <w:pPr>
      <w:pStyle w:val="Header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574794">
      <w:rPr>
        <w:b/>
        <w:bCs/>
        <w:lang w:val="en-US"/>
      </w:rPr>
      <w:t>Error! Use the Home tab to apply Überschrift 1 to the text that you want to appear here.</w:t>
    </w:r>
    <w:r>
      <w:fldChar w:fldCharType="end"/>
    </w:r>
    <w:r w:rsidR="002141D8" w:rsidRPr="00377C6A">
      <w:tab/>
    </w:r>
    <w:r w:rsidR="002141D8" w:rsidRPr="00377C6A">
      <w:tab/>
    </w:r>
    <w:r w:rsidR="002141D8" w:rsidRPr="00377C6A">
      <w:rPr>
        <w:rStyle w:val="PageNumber"/>
      </w:rPr>
      <w:fldChar w:fldCharType="begin"/>
    </w:r>
    <w:r w:rsidR="002141D8" w:rsidRPr="00377C6A">
      <w:rPr>
        <w:rStyle w:val="PageNumber"/>
      </w:rPr>
      <w:instrText xml:space="preserve"> PAGE </w:instrText>
    </w:r>
    <w:r w:rsidR="002141D8" w:rsidRPr="00377C6A">
      <w:rPr>
        <w:rStyle w:val="PageNumber"/>
      </w:rPr>
      <w:fldChar w:fldCharType="separate"/>
    </w:r>
    <w:r w:rsidR="001D5582">
      <w:rPr>
        <w:rStyle w:val="PageNumber"/>
      </w:rPr>
      <w:t>3</w:t>
    </w:r>
    <w:r w:rsidR="002141D8" w:rsidRPr="00377C6A">
      <w:rPr>
        <w:rStyle w:val="PageNumber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6B781" w14:textId="40F6BDBB" w:rsidR="002141D8" w:rsidRPr="00377C6A" w:rsidRDefault="00D466D6" w:rsidP="00377C6A">
    <w:pPr>
      <w:pStyle w:val="Header"/>
    </w:pPr>
    <w:r>
      <w:fldChar w:fldCharType="begin"/>
    </w:r>
    <w:r>
      <w:instrText xml:space="preserve"> STYLEREF  "</w:instrText>
    </w:r>
    <w:r w:rsidR="007610C2">
      <w:instrText>Heading</w:instrText>
    </w:r>
    <w:r>
      <w:instrText xml:space="preserve"> 1"  \* </w:instrText>
    </w:r>
    <w:r w:rsidR="00DF1BCC">
      <w:instrText>CHAR</w:instrText>
    </w:r>
    <w:r>
      <w:instrText xml:space="preserve">FORMAT </w:instrText>
    </w:r>
    <w:r>
      <w:fldChar w:fldCharType="separate"/>
    </w:r>
    <w:r w:rsidR="00DF1BCC">
      <w:t>Darlegung des Problems</w:t>
    </w:r>
    <w:r>
      <w:fldChar w:fldCharType="end"/>
    </w:r>
    <w:r w:rsidR="002141D8" w:rsidRPr="00377C6A">
      <w:tab/>
    </w:r>
    <w:r w:rsidR="002141D8" w:rsidRPr="00377C6A">
      <w:tab/>
    </w:r>
    <w:r w:rsidR="002141D8" w:rsidRPr="00377C6A">
      <w:rPr>
        <w:rStyle w:val="PageNumber"/>
      </w:rPr>
      <w:fldChar w:fldCharType="begin"/>
    </w:r>
    <w:r w:rsidR="002141D8" w:rsidRPr="00377C6A">
      <w:rPr>
        <w:rStyle w:val="PageNumber"/>
      </w:rPr>
      <w:instrText xml:space="preserve"> PAGE </w:instrText>
    </w:r>
    <w:r w:rsidR="002141D8" w:rsidRPr="00377C6A">
      <w:rPr>
        <w:rStyle w:val="PageNumber"/>
      </w:rPr>
      <w:fldChar w:fldCharType="separate"/>
    </w:r>
    <w:r w:rsidR="001D5582">
      <w:rPr>
        <w:rStyle w:val="PageNumber"/>
      </w:rPr>
      <w:t>2</w:t>
    </w:r>
    <w:r w:rsidR="002141D8" w:rsidRPr="00377C6A">
      <w:rPr>
        <w:rStyle w:val="PageNumber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6CA55" w14:textId="195BAAC4" w:rsidR="002141D8" w:rsidRDefault="00D466D6" w:rsidP="00377C6A">
    <w:pPr>
      <w:pStyle w:val="Header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574794">
      <w:rPr>
        <w:b/>
        <w:bCs/>
        <w:lang w:val="en-US"/>
      </w:rPr>
      <w:t>Error! Use the Home tab to apply Überschrift 1 to the text that you want to appear here.</w:t>
    </w:r>
    <w:r>
      <w:fldChar w:fldCharType="end"/>
    </w:r>
    <w:r w:rsidR="002141D8">
      <w:tab/>
    </w:r>
    <w:r w:rsidR="002141D8">
      <w:tab/>
    </w:r>
    <w:r w:rsidR="002141D8">
      <w:rPr>
        <w:rStyle w:val="PageNumber"/>
      </w:rPr>
      <w:fldChar w:fldCharType="begin"/>
    </w:r>
    <w:r w:rsidR="002141D8">
      <w:rPr>
        <w:rStyle w:val="PageNumber"/>
      </w:rPr>
      <w:instrText xml:space="preserve"> PAGE </w:instrText>
    </w:r>
    <w:r w:rsidR="002141D8">
      <w:rPr>
        <w:rStyle w:val="PageNumber"/>
      </w:rPr>
      <w:fldChar w:fldCharType="separate"/>
    </w:r>
    <w:r w:rsidR="001D5582">
      <w:rPr>
        <w:rStyle w:val="PageNumber"/>
      </w:rPr>
      <w:t>5</w:t>
    </w:r>
    <w:r w:rsidR="002141D8">
      <w:rPr>
        <w:rStyle w:val="PageNumber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C4D79" w14:textId="77777777" w:rsidR="002141D8" w:rsidRDefault="00D466D6" w:rsidP="00377C6A">
    <w:pPr>
      <w:pStyle w:val="Header"/>
    </w:pPr>
    <w:fldSimple w:instr=" STYLEREF  MetaÜberschrift  \* MERGEFORMAT ">
      <w:r w:rsidR="002141D8">
        <w:t>Tabellenverzeichnis</w:t>
      </w:r>
    </w:fldSimple>
    <w:r w:rsidR="002141D8">
      <w:tab/>
    </w:r>
    <w:r w:rsidR="002141D8">
      <w:rPr>
        <w:rStyle w:val="PageNumber"/>
      </w:rPr>
      <w:fldChar w:fldCharType="begin"/>
    </w:r>
    <w:r w:rsidR="002141D8">
      <w:rPr>
        <w:rStyle w:val="PageNumber"/>
      </w:rPr>
      <w:instrText xml:space="preserve"> PAGE </w:instrText>
    </w:r>
    <w:r w:rsidR="002141D8">
      <w:rPr>
        <w:rStyle w:val="PageNumber"/>
      </w:rPr>
      <w:fldChar w:fldCharType="separate"/>
    </w:r>
    <w:r w:rsidR="002141D8">
      <w:rPr>
        <w:rStyle w:val="PageNumber"/>
      </w:rPr>
      <w:t>15</w:t>
    </w:r>
    <w:r w:rsidR="002141D8">
      <w:rPr>
        <w:rStyle w:val="PageNumber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4DF51" w14:textId="26809CBD" w:rsidR="002141D8" w:rsidRDefault="00D466D6" w:rsidP="00377C6A">
    <w:pPr>
      <w:pStyle w:val="Header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574794">
      <w:rPr>
        <w:b/>
        <w:bCs/>
        <w:lang w:val="en-US"/>
      </w:rPr>
      <w:t>Error! Use the Home tab to apply Überschrift 1 to the text that you want to appear here.</w:t>
    </w:r>
    <w:r>
      <w:fldChar w:fldCharType="end"/>
    </w:r>
    <w:r w:rsidR="002141D8">
      <w:tab/>
    </w:r>
    <w:r w:rsidR="002141D8">
      <w:tab/>
    </w:r>
    <w:r w:rsidR="002141D8">
      <w:rPr>
        <w:rStyle w:val="PageNumber"/>
      </w:rPr>
      <w:fldChar w:fldCharType="begin"/>
    </w:r>
    <w:r w:rsidR="002141D8">
      <w:rPr>
        <w:rStyle w:val="PageNumber"/>
      </w:rPr>
      <w:instrText xml:space="preserve"> PAGE </w:instrText>
    </w:r>
    <w:r w:rsidR="002141D8">
      <w:rPr>
        <w:rStyle w:val="PageNumber"/>
      </w:rPr>
      <w:fldChar w:fldCharType="separate"/>
    </w:r>
    <w:r w:rsidR="001D5582">
      <w:rPr>
        <w:rStyle w:val="PageNumber"/>
      </w:rPr>
      <w:t>11</w:t>
    </w:r>
    <w:r w:rsidR="002141D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E3247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FF74D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12281048"/>
    <w:lvl w:ilvl="0">
      <w:numFmt w:val="decimal"/>
      <w:lvlText w:val="*"/>
      <w:lvlJc w:val="left"/>
      <w:rPr>
        <w:rFonts w:cs="Times New Roman"/>
      </w:rPr>
    </w:lvl>
  </w:abstractNum>
  <w:abstractNum w:abstractNumId="3" w15:restartNumberingAfterBreak="0">
    <w:nsid w:val="050F38F4"/>
    <w:multiLevelType w:val="multilevel"/>
    <w:tmpl w:val="8F3E9F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 w15:restartNumberingAfterBreak="0">
    <w:nsid w:val="0B4C1138"/>
    <w:multiLevelType w:val="multilevel"/>
    <w:tmpl w:val="8F3E9F6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26635075"/>
    <w:multiLevelType w:val="multilevel"/>
    <w:tmpl w:val="23CEECF4"/>
    <w:lvl w:ilvl="0">
      <w:start w:val="1"/>
      <w:numFmt w:val="upperLetter"/>
      <w:pStyle w:val="Anhangberschrift1"/>
      <w:suff w:val="space"/>
      <w:lvlText w:val="Anhang %1:"/>
      <w:lvlJc w:val="left"/>
      <w:rPr>
        <w:rFonts w:cs="Times New Roman" w:hint="default"/>
      </w:rPr>
    </w:lvl>
    <w:lvl w:ilvl="1">
      <w:start w:val="1"/>
      <w:numFmt w:val="decimal"/>
      <w:pStyle w:val="Anhangberschrift2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firstLine="187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30486F70"/>
    <w:multiLevelType w:val="hybridMultilevel"/>
    <w:tmpl w:val="D58612DE"/>
    <w:lvl w:ilvl="0" w:tplc="FCDABD1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CAF84220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4C746DAA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8AF2E3C8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3026AEB8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55922A54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36B8AD4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E29618A0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67621AE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7" w15:restartNumberingAfterBreak="0">
    <w:nsid w:val="38B24671"/>
    <w:multiLevelType w:val="hybridMultilevel"/>
    <w:tmpl w:val="50320C10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BB96C23"/>
    <w:multiLevelType w:val="multilevel"/>
    <w:tmpl w:val="8B9EB1EC"/>
    <w:lvl w:ilvl="0">
      <w:start w:val="26"/>
      <w:numFmt w:val="decimal"/>
      <w:lvlText w:val="%1"/>
      <w:lvlJc w:val="left"/>
      <w:pPr>
        <w:tabs>
          <w:tab w:val="num" w:pos="1416"/>
        </w:tabs>
        <w:ind w:left="1416" w:hanging="1416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1416"/>
        </w:tabs>
        <w:ind w:left="1416" w:hanging="1416"/>
      </w:pPr>
      <w:rPr>
        <w:rFonts w:cs="Times New Roman" w:hint="default"/>
      </w:rPr>
    </w:lvl>
    <w:lvl w:ilvl="2">
      <w:start w:val="98"/>
      <w:numFmt w:val="decimal"/>
      <w:lvlText w:val="%1.%2.%3"/>
      <w:lvlJc w:val="left"/>
      <w:pPr>
        <w:tabs>
          <w:tab w:val="num" w:pos="1416"/>
        </w:tabs>
        <w:ind w:left="1416" w:hanging="1416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16"/>
        </w:tabs>
        <w:ind w:left="1416" w:hanging="1416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16"/>
        </w:tabs>
        <w:ind w:left="1416" w:hanging="1416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6"/>
        </w:tabs>
        <w:ind w:left="1416" w:hanging="1416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6"/>
        </w:tabs>
        <w:ind w:left="1416" w:hanging="141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6"/>
        </w:tabs>
        <w:ind w:left="1416" w:hanging="1416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9" w15:restartNumberingAfterBreak="0">
    <w:nsid w:val="3EA33E8E"/>
    <w:multiLevelType w:val="hybridMultilevel"/>
    <w:tmpl w:val="2A74F236"/>
    <w:lvl w:ilvl="0" w:tplc="46709276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25DE1260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3064D19E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5814746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B6BA703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BB0EB08E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E41827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856C0F04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890AE48C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E0654F6"/>
    <w:multiLevelType w:val="hybridMultilevel"/>
    <w:tmpl w:val="331881F0"/>
    <w:lvl w:ilvl="0" w:tplc="0C07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 w15:restartNumberingAfterBreak="0">
    <w:nsid w:val="611241CD"/>
    <w:multiLevelType w:val="singleLevel"/>
    <w:tmpl w:val="A0AEB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348053">
    <w:abstractNumId w:val="1"/>
  </w:num>
  <w:num w:numId="2" w16cid:durableId="1107698886">
    <w:abstractNumId w:val="0"/>
  </w:num>
  <w:num w:numId="3" w16cid:durableId="1959873215">
    <w:abstractNumId w:val="1"/>
  </w:num>
  <w:num w:numId="4" w16cid:durableId="1422068490">
    <w:abstractNumId w:val="0"/>
  </w:num>
  <w:num w:numId="5" w16cid:durableId="543755976">
    <w:abstractNumId w:val="1"/>
  </w:num>
  <w:num w:numId="6" w16cid:durableId="391008064">
    <w:abstractNumId w:val="0"/>
  </w:num>
  <w:num w:numId="7" w16cid:durableId="2066560279">
    <w:abstractNumId w:val="1"/>
  </w:num>
  <w:num w:numId="8" w16cid:durableId="1798601259">
    <w:abstractNumId w:val="0"/>
  </w:num>
  <w:num w:numId="9" w16cid:durableId="962007120">
    <w:abstractNumId w:val="4"/>
  </w:num>
  <w:num w:numId="10" w16cid:durableId="906258361">
    <w:abstractNumId w:val="5"/>
  </w:num>
  <w:num w:numId="11" w16cid:durableId="609237013">
    <w:abstractNumId w:val="8"/>
  </w:num>
  <w:num w:numId="12" w16cid:durableId="1607887327">
    <w:abstractNumId w:val="1"/>
  </w:num>
  <w:num w:numId="13" w16cid:durableId="1669944744">
    <w:abstractNumId w:val="11"/>
  </w:num>
  <w:num w:numId="14" w16cid:durableId="167453460">
    <w:abstractNumId w:val="0"/>
  </w:num>
  <w:num w:numId="15" w16cid:durableId="1163352394">
    <w:abstractNumId w:val="9"/>
  </w:num>
  <w:num w:numId="16" w16cid:durableId="1152259491">
    <w:abstractNumId w:val="6"/>
  </w:num>
  <w:num w:numId="17" w16cid:durableId="2120366863">
    <w:abstractNumId w:val="3"/>
  </w:num>
  <w:num w:numId="18" w16cid:durableId="112079911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</w:rPr>
      </w:lvl>
    </w:lvlOverride>
  </w:num>
  <w:num w:numId="19" w16cid:durableId="820969587">
    <w:abstractNumId w:val="7"/>
  </w:num>
  <w:num w:numId="20" w16cid:durableId="183541755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drea Heigl">
    <w15:presenceInfo w15:providerId="AD" w15:userId="S::hea05486@ads.uni-regensburg.de::71d5c8c2-6612-4202-9971-47ce2f67f2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_Doc_Font_List_Name" w:val="Times New Roman"/>
    <w:docVar w:name="EN_Lib_Name_List_Name" w:val="17literatur_cja.enl"/>
    <w:docVar w:name="EN_Main_Body_Style_Name" w:val="TKA.ens"/>
  </w:docVars>
  <w:rsids>
    <w:rsidRoot w:val="00067347"/>
    <w:rsid w:val="000108A9"/>
    <w:rsid w:val="000112C5"/>
    <w:rsid w:val="00016F9A"/>
    <w:rsid w:val="00017549"/>
    <w:rsid w:val="00036628"/>
    <w:rsid w:val="00037D76"/>
    <w:rsid w:val="0004123E"/>
    <w:rsid w:val="00062C84"/>
    <w:rsid w:val="00067347"/>
    <w:rsid w:val="00070D63"/>
    <w:rsid w:val="00073E59"/>
    <w:rsid w:val="00074E78"/>
    <w:rsid w:val="000750EF"/>
    <w:rsid w:val="000765C5"/>
    <w:rsid w:val="00090407"/>
    <w:rsid w:val="0009500F"/>
    <w:rsid w:val="000C4CDD"/>
    <w:rsid w:val="000C65F7"/>
    <w:rsid w:val="000E1866"/>
    <w:rsid w:val="000E2E2B"/>
    <w:rsid w:val="000E4AB5"/>
    <w:rsid w:val="000F7666"/>
    <w:rsid w:val="001006C8"/>
    <w:rsid w:val="00107EA2"/>
    <w:rsid w:val="00111E22"/>
    <w:rsid w:val="0011281E"/>
    <w:rsid w:val="00117FFD"/>
    <w:rsid w:val="00120269"/>
    <w:rsid w:val="0012317A"/>
    <w:rsid w:val="00153453"/>
    <w:rsid w:val="001579E2"/>
    <w:rsid w:val="001707FC"/>
    <w:rsid w:val="00185100"/>
    <w:rsid w:val="001867DC"/>
    <w:rsid w:val="00186F40"/>
    <w:rsid w:val="00187D7B"/>
    <w:rsid w:val="001912A4"/>
    <w:rsid w:val="0019195A"/>
    <w:rsid w:val="00193367"/>
    <w:rsid w:val="001956B4"/>
    <w:rsid w:val="00196D34"/>
    <w:rsid w:val="001B0FB0"/>
    <w:rsid w:val="001B3746"/>
    <w:rsid w:val="001C2C61"/>
    <w:rsid w:val="001C5094"/>
    <w:rsid w:val="001C7D35"/>
    <w:rsid w:val="001D1256"/>
    <w:rsid w:val="001D4646"/>
    <w:rsid w:val="001D5582"/>
    <w:rsid w:val="001D6D0C"/>
    <w:rsid w:val="001E01C6"/>
    <w:rsid w:val="001E6FD1"/>
    <w:rsid w:val="001F3CB6"/>
    <w:rsid w:val="001F6F8D"/>
    <w:rsid w:val="00202AB5"/>
    <w:rsid w:val="002141D8"/>
    <w:rsid w:val="002334A8"/>
    <w:rsid w:val="00240DAB"/>
    <w:rsid w:val="00242465"/>
    <w:rsid w:val="0024439B"/>
    <w:rsid w:val="002A1B73"/>
    <w:rsid w:val="002B0DDB"/>
    <w:rsid w:val="002C4053"/>
    <w:rsid w:val="002F216F"/>
    <w:rsid w:val="00314280"/>
    <w:rsid w:val="00333F76"/>
    <w:rsid w:val="00346F54"/>
    <w:rsid w:val="003535B8"/>
    <w:rsid w:val="003635C2"/>
    <w:rsid w:val="00366616"/>
    <w:rsid w:val="00372320"/>
    <w:rsid w:val="003742AF"/>
    <w:rsid w:val="00377C6A"/>
    <w:rsid w:val="003813B6"/>
    <w:rsid w:val="003934C7"/>
    <w:rsid w:val="003A68AF"/>
    <w:rsid w:val="003A6B47"/>
    <w:rsid w:val="003A6E54"/>
    <w:rsid w:val="003B0518"/>
    <w:rsid w:val="003B4378"/>
    <w:rsid w:val="003B505D"/>
    <w:rsid w:val="003C0309"/>
    <w:rsid w:val="003D67CD"/>
    <w:rsid w:val="00420159"/>
    <w:rsid w:val="004314A9"/>
    <w:rsid w:val="004525FE"/>
    <w:rsid w:val="00471DAB"/>
    <w:rsid w:val="0047443E"/>
    <w:rsid w:val="00486557"/>
    <w:rsid w:val="004A3F72"/>
    <w:rsid w:val="004B1B00"/>
    <w:rsid w:val="004B364C"/>
    <w:rsid w:val="004B5F8A"/>
    <w:rsid w:val="004C459A"/>
    <w:rsid w:val="004D3019"/>
    <w:rsid w:val="004D349D"/>
    <w:rsid w:val="004D6335"/>
    <w:rsid w:val="004D780F"/>
    <w:rsid w:val="004E459D"/>
    <w:rsid w:val="004F4A33"/>
    <w:rsid w:val="00502721"/>
    <w:rsid w:val="00516B86"/>
    <w:rsid w:val="00545B12"/>
    <w:rsid w:val="0057083A"/>
    <w:rsid w:val="005724AF"/>
    <w:rsid w:val="005732DC"/>
    <w:rsid w:val="0057334B"/>
    <w:rsid w:val="00574794"/>
    <w:rsid w:val="00585DD5"/>
    <w:rsid w:val="00594369"/>
    <w:rsid w:val="005A5B52"/>
    <w:rsid w:val="005B71F8"/>
    <w:rsid w:val="005C4EBD"/>
    <w:rsid w:val="005E12E1"/>
    <w:rsid w:val="005E38C0"/>
    <w:rsid w:val="005E3CC7"/>
    <w:rsid w:val="00602EB1"/>
    <w:rsid w:val="00615506"/>
    <w:rsid w:val="006275E4"/>
    <w:rsid w:val="00647CF3"/>
    <w:rsid w:val="00653F80"/>
    <w:rsid w:val="00655D05"/>
    <w:rsid w:val="00656611"/>
    <w:rsid w:val="00666768"/>
    <w:rsid w:val="006752D6"/>
    <w:rsid w:val="006763D8"/>
    <w:rsid w:val="0068763C"/>
    <w:rsid w:val="00693629"/>
    <w:rsid w:val="006C2463"/>
    <w:rsid w:val="006D1B4E"/>
    <w:rsid w:val="006D26E5"/>
    <w:rsid w:val="006D6DCF"/>
    <w:rsid w:val="006E1DE8"/>
    <w:rsid w:val="006E5D5E"/>
    <w:rsid w:val="007027E2"/>
    <w:rsid w:val="00703705"/>
    <w:rsid w:val="00713D4B"/>
    <w:rsid w:val="007145FF"/>
    <w:rsid w:val="0072041D"/>
    <w:rsid w:val="00721ADA"/>
    <w:rsid w:val="00722EDF"/>
    <w:rsid w:val="00733221"/>
    <w:rsid w:val="0073493F"/>
    <w:rsid w:val="00747DC1"/>
    <w:rsid w:val="007610C2"/>
    <w:rsid w:val="00780D2E"/>
    <w:rsid w:val="007A3A09"/>
    <w:rsid w:val="007A601F"/>
    <w:rsid w:val="007C6AC9"/>
    <w:rsid w:val="007D03F2"/>
    <w:rsid w:val="007D26A5"/>
    <w:rsid w:val="007E41D9"/>
    <w:rsid w:val="007F5C34"/>
    <w:rsid w:val="007F6AAA"/>
    <w:rsid w:val="00806A99"/>
    <w:rsid w:val="00815EFE"/>
    <w:rsid w:val="0082504A"/>
    <w:rsid w:val="00825597"/>
    <w:rsid w:val="008326F6"/>
    <w:rsid w:val="0083685A"/>
    <w:rsid w:val="00862B4C"/>
    <w:rsid w:val="00864374"/>
    <w:rsid w:val="00866177"/>
    <w:rsid w:val="00882C41"/>
    <w:rsid w:val="00896374"/>
    <w:rsid w:val="008A3A30"/>
    <w:rsid w:val="008A546D"/>
    <w:rsid w:val="008D21E3"/>
    <w:rsid w:val="008D3ABC"/>
    <w:rsid w:val="008E70CE"/>
    <w:rsid w:val="009040D6"/>
    <w:rsid w:val="00917E08"/>
    <w:rsid w:val="00927831"/>
    <w:rsid w:val="009371C7"/>
    <w:rsid w:val="00941650"/>
    <w:rsid w:val="0094575C"/>
    <w:rsid w:val="009562CD"/>
    <w:rsid w:val="00963F43"/>
    <w:rsid w:val="0096459F"/>
    <w:rsid w:val="00967A7C"/>
    <w:rsid w:val="0097222A"/>
    <w:rsid w:val="0098667B"/>
    <w:rsid w:val="0099312F"/>
    <w:rsid w:val="009A1581"/>
    <w:rsid w:val="009E0A6E"/>
    <w:rsid w:val="009E4FBF"/>
    <w:rsid w:val="009F256A"/>
    <w:rsid w:val="009F67B5"/>
    <w:rsid w:val="00A076D9"/>
    <w:rsid w:val="00A6058B"/>
    <w:rsid w:val="00A61AD7"/>
    <w:rsid w:val="00A7283A"/>
    <w:rsid w:val="00A75291"/>
    <w:rsid w:val="00A75927"/>
    <w:rsid w:val="00A779C2"/>
    <w:rsid w:val="00A81232"/>
    <w:rsid w:val="00A83183"/>
    <w:rsid w:val="00A843C7"/>
    <w:rsid w:val="00A8730A"/>
    <w:rsid w:val="00AA3878"/>
    <w:rsid w:val="00AB1E0B"/>
    <w:rsid w:val="00AB762C"/>
    <w:rsid w:val="00AC55AA"/>
    <w:rsid w:val="00AE496B"/>
    <w:rsid w:val="00AF5FA1"/>
    <w:rsid w:val="00AF672B"/>
    <w:rsid w:val="00B05256"/>
    <w:rsid w:val="00B10FEB"/>
    <w:rsid w:val="00B1122C"/>
    <w:rsid w:val="00B1499F"/>
    <w:rsid w:val="00B16C34"/>
    <w:rsid w:val="00B25652"/>
    <w:rsid w:val="00B30FBC"/>
    <w:rsid w:val="00B3464A"/>
    <w:rsid w:val="00B3649D"/>
    <w:rsid w:val="00B37237"/>
    <w:rsid w:val="00B403D6"/>
    <w:rsid w:val="00B42C80"/>
    <w:rsid w:val="00B55222"/>
    <w:rsid w:val="00B55DF1"/>
    <w:rsid w:val="00B576C4"/>
    <w:rsid w:val="00B8357A"/>
    <w:rsid w:val="00BB1AE3"/>
    <w:rsid w:val="00BB6A57"/>
    <w:rsid w:val="00BC20C5"/>
    <w:rsid w:val="00BC62EC"/>
    <w:rsid w:val="00BF1B43"/>
    <w:rsid w:val="00BF2E01"/>
    <w:rsid w:val="00BF3A0D"/>
    <w:rsid w:val="00C03168"/>
    <w:rsid w:val="00C05375"/>
    <w:rsid w:val="00C279EA"/>
    <w:rsid w:val="00C30534"/>
    <w:rsid w:val="00C30A79"/>
    <w:rsid w:val="00C360A3"/>
    <w:rsid w:val="00C47CE5"/>
    <w:rsid w:val="00C47EB7"/>
    <w:rsid w:val="00C522DB"/>
    <w:rsid w:val="00C80D84"/>
    <w:rsid w:val="00C84051"/>
    <w:rsid w:val="00C874B4"/>
    <w:rsid w:val="00CA14D6"/>
    <w:rsid w:val="00CD77AD"/>
    <w:rsid w:val="00D2066E"/>
    <w:rsid w:val="00D235DE"/>
    <w:rsid w:val="00D27652"/>
    <w:rsid w:val="00D466D6"/>
    <w:rsid w:val="00D61C3A"/>
    <w:rsid w:val="00D62726"/>
    <w:rsid w:val="00D71D06"/>
    <w:rsid w:val="00D74ED2"/>
    <w:rsid w:val="00D873CB"/>
    <w:rsid w:val="00D96AE3"/>
    <w:rsid w:val="00DA24BF"/>
    <w:rsid w:val="00DA3EA5"/>
    <w:rsid w:val="00DA55B7"/>
    <w:rsid w:val="00DC27C8"/>
    <w:rsid w:val="00DC5206"/>
    <w:rsid w:val="00DC57F2"/>
    <w:rsid w:val="00DD6006"/>
    <w:rsid w:val="00DE1313"/>
    <w:rsid w:val="00DE337A"/>
    <w:rsid w:val="00DF1BCC"/>
    <w:rsid w:val="00E128D1"/>
    <w:rsid w:val="00E15494"/>
    <w:rsid w:val="00E35E6B"/>
    <w:rsid w:val="00E42C12"/>
    <w:rsid w:val="00E648C1"/>
    <w:rsid w:val="00E65022"/>
    <w:rsid w:val="00E676C5"/>
    <w:rsid w:val="00E75109"/>
    <w:rsid w:val="00E816A1"/>
    <w:rsid w:val="00E82D07"/>
    <w:rsid w:val="00E96FEA"/>
    <w:rsid w:val="00E97391"/>
    <w:rsid w:val="00EA1D6E"/>
    <w:rsid w:val="00EA3ECD"/>
    <w:rsid w:val="00EB4593"/>
    <w:rsid w:val="00ED3A6C"/>
    <w:rsid w:val="00F1182A"/>
    <w:rsid w:val="00F32EBF"/>
    <w:rsid w:val="00F352F9"/>
    <w:rsid w:val="00F41ACB"/>
    <w:rsid w:val="00F43226"/>
    <w:rsid w:val="00F44815"/>
    <w:rsid w:val="00F46AA7"/>
    <w:rsid w:val="00F502A4"/>
    <w:rsid w:val="00F557BC"/>
    <w:rsid w:val="00F6737E"/>
    <w:rsid w:val="00F732F3"/>
    <w:rsid w:val="00F74D16"/>
    <w:rsid w:val="00F80C44"/>
    <w:rsid w:val="00F83737"/>
    <w:rsid w:val="00F90360"/>
    <w:rsid w:val="00F97714"/>
    <w:rsid w:val="00FA48DC"/>
    <w:rsid w:val="00FA6159"/>
    <w:rsid w:val="00FB2632"/>
    <w:rsid w:val="00FE7EBC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1CF62"/>
  <w15:chartTrackingRefBased/>
  <w15:docId w15:val="{FFADBF5C-A162-4503-B137-A497EFF8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lock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463"/>
    <w:pPr>
      <w:spacing w:after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0C44"/>
    <w:pPr>
      <w:keepNext/>
      <w:pageBreakBefore/>
      <w:numPr>
        <w:numId w:val="9"/>
      </w:numPr>
      <w:spacing w:before="240" w:after="240"/>
      <w:jc w:val="left"/>
      <w:outlineLvl w:val="0"/>
    </w:pPr>
    <w:rPr>
      <w:b/>
      <w:kern w:val="28"/>
      <w:sz w:val="3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0C44"/>
    <w:pPr>
      <w:keepNext/>
      <w:numPr>
        <w:ilvl w:val="1"/>
        <w:numId w:val="9"/>
      </w:numPr>
      <w:spacing w:before="240"/>
      <w:outlineLvl w:val="1"/>
    </w:pPr>
    <w:rPr>
      <w:b/>
      <w:sz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80C44"/>
    <w:pPr>
      <w:keepNext/>
      <w:numPr>
        <w:ilvl w:val="2"/>
        <w:numId w:val="9"/>
      </w:numPr>
      <w:spacing w:before="240"/>
      <w:outlineLvl w:val="2"/>
    </w:pPr>
    <w:rPr>
      <w:b/>
      <w:sz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46F54"/>
    <w:pPr>
      <w:keepNext/>
      <w:numPr>
        <w:ilvl w:val="3"/>
        <w:numId w:val="9"/>
      </w:numPr>
      <w:spacing w:before="240"/>
      <w:outlineLvl w:val="3"/>
    </w:pPr>
    <w:rPr>
      <w:b/>
      <w:sz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0C44"/>
    <w:pPr>
      <w:numPr>
        <w:ilvl w:val="4"/>
        <w:numId w:val="9"/>
      </w:numPr>
      <w:spacing w:before="240"/>
      <w:ind w:left="1009" w:hanging="1009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0C44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C2463"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C2463"/>
    <w:pPr>
      <w:numPr>
        <w:ilvl w:val="7"/>
        <w:numId w:val="9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C2463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D26E5"/>
    <w:rPr>
      <w:b/>
      <w:kern w:val="28"/>
      <w:sz w:val="38"/>
      <w:szCs w:val="20"/>
    </w:rPr>
  </w:style>
  <w:style w:type="character" w:customStyle="1" w:styleId="Heading2Char">
    <w:name w:val="Heading 2 Char"/>
    <w:link w:val="Heading2"/>
    <w:uiPriority w:val="99"/>
    <w:locked/>
    <w:rsid w:val="006D26E5"/>
    <w:rPr>
      <w:b/>
      <w:sz w:val="34"/>
      <w:szCs w:val="20"/>
    </w:rPr>
  </w:style>
  <w:style w:type="character" w:customStyle="1" w:styleId="Heading3Char">
    <w:name w:val="Heading 3 Char"/>
    <w:link w:val="Heading3"/>
    <w:uiPriority w:val="99"/>
    <w:locked/>
    <w:rsid w:val="006D26E5"/>
    <w:rPr>
      <w:b/>
      <w:sz w:val="30"/>
      <w:szCs w:val="20"/>
    </w:rPr>
  </w:style>
  <w:style w:type="character" w:customStyle="1" w:styleId="Heading4Char">
    <w:name w:val="Heading 4 Char"/>
    <w:link w:val="Heading4"/>
    <w:uiPriority w:val="99"/>
    <w:locked/>
    <w:rsid w:val="00346F54"/>
    <w:rPr>
      <w:b/>
      <w:sz w:val="26"/>
    </w:rPr>
  </w:style>
  <w:style w:type="character" w:customStyle="1" w:styleId="Heading5Char">
    <w:name w:val="Heading 5 Char"/>
    <w:link w:val="Heading5"/>
    <w:uiPriority w:val="99"/>
    <w:locked/>
    <w:rsid w:val="006D26E5"/>
    <w:rPr>
      <w:i/>
      <w:sz w:val="24"/>
      <w:szCs w:val="20"/>
    </w:rPr>
  </w:style>
  <w:style w:type="character" w:customStyle="1" w:styleId="Heading6Char">
    <w:name w:val="Heading 6 Char"/>
    <w:link w:val="Heading6"/>
    <w:uiPriority w:val="99"/>
    <w:locked/>
    <w:rsid w:val="006D26E5"/>
    <w:rPr>
      <w:i/>
      <w:szCs w:val="20"/>
    </w:rPr>
  </w:style>
  <w:style w:type="character" w:customStyle="1" w:styleId="Heading7Char">
    <w:name w:val="Heading 7 Char"/>
    <w:link w:val="Heading7"/>
    <w:uiPriority w:val="99"/>
    <w:locked/>
    <w:rsid w:val="006D26E5"/>
    <w:rPr>
      <w:sz w:val="20"/>
      <w:szCs w:val="20"/>
    </w:rPr>
  </w:style>
  <w:style w:type="character" w:customStyle="1" w:styleId="Heading8Char">
    <w:name w:val="Heading 8 Char"/>
    <w:link w:val="Heading8"/>
    <w:uiPriority w:val="99"/>
    <w:locked/>
    <w:rsid w:val="006D26E5"/>
    <w:rPr>
      <w:i/>
      <w:sz w:val="20"/>
      <w:szCs w:val="20"/>
    </w:rPr>
  </w:style>
  <w:style w:type="character" w:customStyle="1" w:styleId="Heading9Char">
    <w:name w:val="Heading 9 Char"/>
    <w:link w:val="Heading9"/>
    <w:uiPriority w:val="99"/>
    <w:locked/>
    <w:rsid w:val="006D26E5"/>
    <w:rPr>
      <w:b/>
      <w:i/>
      <w:sz w:val="18"/>
      <w:szCs w:val="20"/>
    </w:rPr>
  </w:style>
  <w:style w:type="paragraph" w:styleId="Caption">
    <w:name w:val="caption"/>
    <w:basedOn w:val="Normal"/>
    <w:next w:val="Normal"/>
    <w:uiPriority w:val="99"/>
    <w:qFormat/>
    <w:rsid w:val="00F80C44"/>
    <w:pPr>
      <w:spacing w:before="180"/>
      <w:jc w:val="center"/>
    </w:pPr>
    <w:rPr>
      <w:i/>
    </w:rPr>
  </w:style>
  <w:style w:type="paragraph" w:customStyle="1" w:styleId="Abschnitt">
    <w:name w:val="Abschnitt"/>
    <w:basedOn w:val="Normal"/>
    <w:next w:val="Normal"/>
    <w:uiPriority w:val="99"/>
    <w:rsid w:val="00F80C44"/>
    <w:pPr>
      <w:spacing w:before="120"/>
    </w:pPr>
    <w:rPr>
      <w:b/>
      <w:i/>
    </w:rPr>
  </w:style>
  <w:style w:type="paragraph" w:customStyle="1" w:styleId="Metaberschrift">
    <w:name w:val="MetaÜberschrift"/>
    <w:basedOn w:val="Normal"/>
    <w:next w:val="Normal"/>
    <w:uiPriority w:val="99"/>
    <w:rsid w:val="00F80C44"/>
    <w:pPr>
      <w:pageBreakBefore/>
      <w:spacing w:before="240" w:after="240"/>
      <w:jc w:val="left"/>
    </w:pPr>
    <w:rPr>
      <w:b/>
      <w:sz w:val="38"/>
    </w:rPr>
  </w:style>
  <w:style w:type="paragraph" w:customStyle="1" w:styleId="TabelleStandard">
    <w:name w:val="TabelleStandard"/>
    <w:basedOn w:val="Normal"/>
    <w:uiPriority w:val="99"/>
    <w:rsid w:val="00F80C44"/>
    <w:pPr>
      <w:spacing w:before="40" w:after="40" w:line="240" w:lineRule="auto"/>
      <w:jc w:val="left"/>
    </w:pPr>
    <w:rPr>
      <w:sz w:val="22"/>
    </w:rPr>
  </w:style>
  <w:style w:type="paragraph" w:styleId="Header">
    <w:name w:val="header"/>
    <w:basedOn w:val="Normal"/>
    <w:link w:val="HeaderChar"/>
    <w:autoRedefine/>
    <w:uiPriority w:val="99"/>
    <w:rsid w:val="00377C6A"/>
    <w:pPr>
      <w:tabs>
        <w:tab w:val="center" w:pos="4536"/>
        <w:tab w:val="right" w:pos="9072"/>
      </w:tabs>
    </w:pPr>
    <w:rPr>
      <w:noProof/>
      <w:u w:val="single"/>
    </w:rPr>
  </w:style>
  <w:style w:type="character" w:customStyle="1" w:styleId="HeaderChar">
    <w:name w:val="Header Char"/>
    <w:link w:val="Header"/>
    <w:uiPriority w:val="99"/>
    <w:semiHidden/>
    <w:locked/>
    <w:rsid w:val="006D26E5"/>
    <w:rPr>
      <w:rFonts w:cs="Times New Roman"/>
      <w:sz w:val="20"/>
      <w:szCs w:val="20"/>
    </w:rPr>
  </w:style>
  <w:style w:type="paragraph" w:customStyle="1" w:styleId="Bild">
    <w:name w:val="Bild"/>
    <w:basedOn w:val="Normal"/>
    <w:next w:val="Normal"/>
    <w:uiPriority w:val="99"/>
    <w:rsid w:val="00F80C44"/>
    <w:pPr>
      <w:spacing w:line="240" w:lineRule="auto"/>
      <w:jc w:val="center"/>
    </w:pPr>
    <w:rPr>
      <w:noProof/>
    </w:rPr>
  </w:style>
  <w:style w:type="paragraph" w:customStyle="1" w:styleId="Anhangberschrift1">
    <w:name w:val="AnhangÜberschrift 1"/>
    <w:basedOn w:val="Normal"/>
    <w:next w:val="Normal"/>
    <w:uiPriority w:val="99"/>
    <w:rsid w:val="00153453"/>
    <w:pPr>
      <w:numPr>
        <w:numId w:val="10"/>
      </w:numPr>
      <w:spacing w:before="240" w:after="240"/>
      <w:jc w:val="left"/>
      <w:outlineLvl w:val="0"/>
    </w:pPr>
    <w:rPr>
      <w:b/>
      <w:sz w:val="38"/>
    </w:rPr>
  </w:style>
  <w:style w:type="paragraph" w:customStyle="1" w:styleId="Anhangberschrift2">
    <w:name w:val="AnhangÜberschrift 2"/>
    <w:basedOn w:val="Normal"/>
    <w:next w:val="Normal"/>
    <w:uiPriority w:val="99"/>
    <w:rsid w:val="00153453"/>
    <w:pPr>
      <w:numPr>
        <w:ilvl w:val="1"/>
        <w:numId w:val="10"/>
      </w:numPr>
      <w:spacing w:before="240"/>
      <w:jc w:val="left"/>
      <w:outlineLvl w:val="1"/>
    </w:pPr>
    <w:rPr>
      <w:b/>
      <w:sz w:val="34"/>
    </w:rPr>
  </w:style>
  <w:style w:type="paragraph" w:styleId="Footer">
    <w:name w:val="footer"/>
    <w:basedOn w:val="Normal"/>
    <w:link w:val="FooterChar"/>
    <w:uiPriority w:val="99"/>
    <w:rsid w:val="00F80C4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6D26E5"/>
    <w:rPr>
      <w:rFonts w:cs="Times New Roman"/>
      <w:sz w:val="20"/>
      <w:szCs w:val="20"/>
    </w:rPr>
  </w:style>
  <w:style w:type="character" w:styleId="PageNumber">
    <w:name w:val="page number"/>
    <w:uiPriority w:val="99"/>
    <w:rsid w:val="00F80C44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9371C7"/>
    <w:pPr>
      <w:spacing w:before="120"/>
      <w:jc w:val="left"/>
    </w:pPr>
    <w:rPr>
      <w:rFonts w:cs="Calibri (Body)"/>
      <w:b/>
      <w:bCs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017549"/>
    <w:pPr>
      <w:spacing w:after="0"/>
      <w:ind w:left="240"/>
      <w:jc w:val="left"/>
    </w:pPr>
    <w:rPr>
      <w:rFonts w:cs="Calibri (Body)"/>
      <w:sz w:val="22"/>
    </w:rPr>
  </w:style>
  <w:style w:type="paragraph" w:styleId="TOC3">
    <w:name w:val="toc 3"/>
    <w:basedOn w:val="Normal"/>
    <w:next w:val="Normal"/>
    <w:autoRedefine/>
    <w:uiPriority w:val="39"/>
    <w:rsid w:val="00BB6A57"/>
    <w:pPr>
      <w:spacing w:after="0"/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rsid w:val="00BB6A5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BB6A5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BB6A5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BB6A5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BB6A5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BB6A5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4F4A33"/>
  </w:style>
  <w:style w:type="paragraph" w:customStyle="1" w:styleId="Literaturquelle">
    <w:name w:val="Literaturquelle"/>
    <w:basedOn w:val="Normal"/>
    <w:uiPriority w:val="99"/>
    <w:rsid w:val="00F80C44"/>
    <w:pPr>
      <w:ind w:left="709" w:hanging="709"/>
    </w:pPr>
  </w:style>
  <w:style w:type="paragraph" w:customStyle="1" w:styleId="Tabellen">
    <w:name w:val="Tabellen"/>
    <w:basedOn w:val="Normal"/>
    <w:uiPriority w:val="99"/>
    <w:rsid w:val="00F80C44"/>
    <w:pPr>
      <w:keepNext/>
      <w:spacing w:before="80" w:after="80" w:line="240" w:lineRule="auto"/>
      <w:jc w:val="left"/>
    </w:pPr>
  </w:style>
  <w:style w:type="paragraph" w:customStyle="1" w:styleId="Absatz-berschrift">
    <w:name w:val="Absatz-Überschrift"/>
    <w:basedOn w:val="Normal"/>
    <w:next w:val="Normal"/>
    <w:uiPriority w:val="99"/>
    <w:rsid w:val="00F80C44"/>
    <w:pPr>
      <w:tabs>
        <w:tab w:val="right" w:pos="567"/>
        <w:tab w:val="left" w:pos="1418"/>
        <w:tab w:val="left" w:pos="2835"/>
        <w:tab w:val="left" w:pos="4253"/>
        <w:tab w:val="left" w:pos="5670"/>
        <w:tab w:val="right" w:pos="7088"/>
        <w:tab w:val="right" w:pos="8222"/>
      </w:tabs>
      <w:spacing w:before="120" w:after="60" w:line="300" w:lineRule="atLeast"/>
      <w:jc w:val="left"/>
    </w:pPr>
    <w:rPr>
      <w:b/>
      <w:lang w:val="de-CH"/>
    </w:rPr>
  </w:style>
  <w:style w:type="paragraph" w:customStyle="1" w:styleId="BeispielCase">
    <w:name w:val="Beispiel/Case"/>
    <w:basedOn w:val="Normal"/>
    <w:uiPriority w:val="99"/>
    <w:rsid w:val="00F80C44"/>
    <w:pPr>
      <w:keepNext/>
      <w:shd w:val="pct25" w:color="auto" w:fill="FFFFFF"/>
      <w:ind w:left="851" w:right="851"/>
    </w:pPr>
  </w:style>
  <w:style w:type="paragraph" w:styleId="FootnoteText">
    <w:name w:val="footnote text"/>
    <w:aliases w:val="Fußnote"/>
    <w:basedOn w:val="Normal"/>
    <w:link w:val="FootnoteTextChar"/>
    <w:uiPriority w:val="99"/>
    <w:semiHidden/>
    <w:rsid w:val="00F80C44"/>
    <w:pPr>
      <w:spacing w:after="40" w:line="240" w:lineRule="auto"/>
    </w:pPr>
    <w:rPr>
      <w:sz w:val="20"/>
    </w:rPr>
  </w:style>
  <w:style w:type="character" w:customStyle="1" w:styleId="FootnoteTextChar">
    <w:name w:val="Footnote Text Char"/>
    <w:aliases w:val="Fußnote Char"/>
    <w:link w:val="FootnoteText"/>
    <w:uiPriority w:val="99"/>
    <w:semiHidden/>
    <w:locked/>
    <w:rsid w:val="006D26E5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6C2463"/>
    <w:rPr>
      <w:rFonts w:ascii="Times New Roman" w:hAnsi="Times New Roman" w:cs="Times New Roman"/>
      <w:sz w:val="20"/>
      <w:vertAlign w:val="superscript"/>
    </w:rPr>
  </w:style>
  <w:style w:type="paragraph" w:customStyle="1" w:styleId="Grafik">
    <w:name w:val="Grafik"/>
    <w:basedOn w:val="Normal"/>
    <w:next w:val="Normal"/>
    <w:uiPriority w:val="99"/>
    <w:rsid w:val="00F80C44"/>
    <w:pPr>
      <w:spacing w:after="0" w:line="240" w:lineRule="auto"/>
      <w:jc w:val="center"/>
    </w:pPr>
    <w:rPr>
      <w:sz w:val="22"/>
    </w:rPr>
  </w:style>
  <w:style w:type="paragraph" w:styleId="ListBullet">
    <w:name w:val="List Bullet"/>
    <w:basedOn w:val="Normal"/>
    <w:autoRedefine/>
    <w:uiPriority w:val="99"/>
    <w:rsid w:val="00F80C44"/>
    <w:pPr>
      <w:tabs>
        <w:tab w:val="num" w:pos="360"/>
      </w:tabs>
      <w:spacing w:after="180" w:line="320" w:lineRule="atLeast"/>
      <w:ind w:left="360" w:hanging="360"/>
    </w:pPr>
    <w:rPr>
      <w:sz w:val="22"/>
    </w:rPr>
  </w:style>
  <w:style w:type="paragraph" w:customStyle="1" w:styleId="Aufzhlung">
    <w:name w:val="Aufzählung"/>
    <w:basedOn w:val="Normal"/>
    <w:uiPriority w:val="99"/>
    <w:rsid w:val="00F80C44"/>
    <w:pPr>
      <w:tabs>
        <w:tab w:val="num" w:pos="360"/>
      </w:tabs>
      <w:spacing w:after="180" w:line="320" w:lineRule="atLeast"/>
      <w:ind w:left="360" w:hanging="360"/>
    </w:pPr>
    <w:rPr>
      <w:sz w:val="22"/>
    </w:rPr>
  </w:style>
  <w:style w:type="paragraph" w:customStyle="1" w:styleId="Referenzeintrag">
    <w:name w:val="Referenzeintrag"/>
    <w:basedOn w:val="Normal"/>
    <w:next w:val="Referenz"/>
    <w:uiPriority w:val="99"/>
    <w:rsid w:val="00F80C44"/>
    <w:pPr>
      <w:spacing w:line="320" w:lineRule="atLeast"/>
    </w:pPr>
  </w:style>
  <w:style w:type="paragraph" w:customStyle="1" w:styleId="Referenz">
    <w:name w:val="Referenz"/>
    <w:basedOn w:val="Normal"/>
    <w:next w:val="Referenzeintrag"/>
    <w:uiPriority w:val="99"/>
    <w:rsid w:val="00F80C44"/>
    <w:pPr>
      <w:keepNext/>
      <w:spacing w:after="0" w:line="320" w:lineRule="atLeast"/>
    </w:pPr>
  </w:style>
  <w:style w:type="character" w:styleId="Hyperlink">
    <w:name w:val="Hyperlink"/>
    <w:uiPriority w:val="99"/>
    <w:rsid w:val="00F80C44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F80C44"/>
    <w:pPr>
      <w:spacing w:after="180" w:line="320" w:lineRule="atLeast"/>
      <w:ind w:left="426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sid w:val="006D26E5"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F80C44"/>
    <w:pPr>
      <w:ind w:left="284" w:right="284"/>
    </w:pPr>
    <w:rPr>
      <w:i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6D26E5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F80C44"/>
    <w:pPr>
      <w:spacing w:after="180" w:line="320" w:lineRule="atLeast"/>
      <w:ind w:left="567"/>
    </w:pPr>
    <w:rPr>
      <w:sz w:val="22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6D26E5"/>
    <w:rPr>
      <w:rFonts w:cs="Times New Roman"/>
      <w:sz w:val="16"/>
      <w:szCs w:val="16"/>
    </w:rPr>
  </w:style>
  <w:style w:type="paragraph" w:customStyle="1" w:styleId="Literatur">
    <w:name w:val="Literatur"/>
    <w:basedOn w:val="Normal"/>
    <w:uiPriority w:val="99"/>
    <w:rsid w:val="00F80C44"/>
    <w:pPr>
      <w:spacing w:before="120" w:after="0" w:line="220" w:lineRule="atLeast"/>
      <w:ind w:left="284" w:hanging="284"/>
    </w:pPr>
    <w:rPr>
      <w:noProof/>
      <w:sz w:val="18"/>
    </w:rPr>
  </w:style>
  <w:style w:type="paragraph" w:customStyle="1" w:styleId="AufzhlungmitPunkten">
    <w:name w:val="Aufzählung mit Punkten"/>
    <w:basedOn w:val="Normal"/>
    <w:uiPriority w:val="99"/>
    <w:rsid w:val="00F80C44"/>
    <w:pPr>
      <w:tabs>
        <w:tab w:val="left" w:pos="284"/>
      </w:tabs>
      <w:spacing w:before="120" w:after="0" w:line="240" w:lineRule="atLeast"/>
      <w:ind w:left="283" w:hanging="283"/>
    </w:pPr>
    <w:rPr>
      <w:noProof/>
      <w:sz w:val="20"/>
    </w:rPr>
  </w:style>
  <w:style w:type="paragraph" w:customStyle="1" w:styleId="Kopfzeile-linkeSeite">
    <w:name w:val="Kopfzeile - linke Seite"/>
    <w:basedOn w:val="Normal"/>
    <w:uiPriority w:val="99"/>
    <w:rsid w:val="00F80C44"/>
    <w:pPr>
      <w:tabs>
        <w:tab w:val="left" w:pos="680"/>
      </w:tabs>
      <w:spacing w:after="0" w:line="240" w:lineRule="exact"/>
      <w:jc w:val="left"/>
    </w:pPr>
    <w:rPr>
      <w:noProof/>
      <w:sz w:val="18"/>
    </w:rPr>
  </w:style>
  <w:style w:type="paragraph" w:styleId="BlockText">
    <w:name w:val="Block Text"/>
    <w:basedOn w:val="Normal"/>
    <w:uiPriority w:val="99"/>
    <w:rsid w:val="00F80C44"/>
    <w:pPr>
      <w:ind w:left="142" w:right="140"/>
    </w:pPr>
    <w:rPr>
      <w:i/>
    </w:rPr>
  </w:style>
  <w:style w:type="paragraph" w:styleId="List">
    <w:name w:val="List"/>
    <w:basedOn w:val="Normal"/>
    <w:uiPriority w:val="99"/>
    <w:rsid w:val="00F80C44"/>
    <w:pPr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8980"/>
      </w:tabs>
      <w:spacing w:before="60" w:line="360" w:lineRule="atLeast"/>
      <w:ind w:left="283" w:hanging="283"/>
    </w:pPr>
  </w:style>
  <w:style w:type="paragraph" w:styleId="ListNumber">
    <w:name w:val="List Number"/>
    <w:basedOn w:val="Normal"/>
    <w:uiPriority w:val="99"/>
    <w:rsid w:val="00F80C44"/>
    <w:pPr>
      <w:tabs>
        <w:tab w:val="num" w:pos="360"/>
      </w:tabs>
      <w:ind w:left="360" w:hanging="360"/>
    </w:pPr>
  </w:style>
  <w:style w:type="paragraph" w:customStyle="1" w:styleId="LegendeunterAbbildung">
    <w:name w:val="Legende unter Abbildung"/>
    <w:basedOn w:val="Normal"/>
    <w:uiPriority w:val="99"/>
    <w:rsid w:val="00F80C44"/>
    <w:pPr>
      <w:keepLines/>
      <w:tabs>
        <w:tab w:val="left" w:pos="284"/>
      </w:tabs>
      <w:spacing w:before="120" w:after="240" w:line="200" w:lineRule="atLeast"/>
    </w:pPr>
    <w:rPr>
      <w:sz w:val="18"/>
    </w:rPr>
  </w:style>
  <w:style w:type="paragraph" w:customStyle="1" w:styleId="Text">
    <w:name w:val="Text"/>
    <w:basedOn w:val="Normal"/>
    <w:uiPriority w:val="99"/>
    <w:rsid w:val="00F80C44"/>
    <w:pPr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8980"/>
      </w:tabs>
      <w:spacing w:before="60" w:line="360" w:lineRule="atLeast"/>
    </w:pPr>
  </w:style>
  <w:style w:type="paragraph" w:customStyle="1" w:styleId="Metaberschrift2">
    <w:name w:val="MetaÜberschrift2"/>
    <w:basedOn w:val="Metaberschrift"/>
    <w:uiPriority w:val="99"/>
    <w:rsid w:val="00F80C44"/>
    <w:pPr>
      <w:outlineLvl w:val="0"/>
    </w:pPr>
  </w:style>
  <w:style w:type="character" w:styleId="FollowedHyperlink">
    <w:name w:val="FollowedHyperlink"/>
    <w:uiPriority w:val="99"/>
    <w:rsid w:val="00F80C44"/>
    <w:rPr>
      <w:rFonts w:cs="Times New Roman"/>
      <w:color w:val="800080"/>
      <w:u w:val="single"/>
    </w:rPr>
  </w:style>
  <w:style w:type="character" w:styleId="Emphasis">
    <w:name w:val="Emphasis"/>
    <w:uiPriority w:val="99"/>
    <w:qFormat/>
    <w:rsid w:val="00F80C44"/>
    <w:rPr>
      <w:rFonts w:cs="Times New Roman"/>
      <w:i/>
    </w:rPr>
  </w:style>
  <w:style w:type="paragraph" w:styleId="BodyText">
    <w:name w:val="Body Text"/>
    <w:basedOn w:val="Normal"/>
    <w:link w:val="BodyTextChar"/>
    <w:rsid w:val="00F80C44"/>
    <w:pPr>
      <w:jc w:val="center"/>
    </w:pPr>
    <w:rPr>
      <w:sz w:val="30"/>
    </w:rPr>
  </w:style>
  <w:style w:type="character" w:customStyle="1" w:styleId="BodyTextChar">
    <w:name w:val="Body Text Char"/>
    <w:link w:val="BodyText"/>
    <w:locked/>
    <w:rsid w:val="006D26E5"/>
    <w:rPr>
      <w:rFonts w:cs="Times New Roman"/>
      <w:sz w:val="20"/>
      <w:szCs w:val="20"/>
    </w:rPr>
  </w:style>
  <w:style w:type="character" w:styleId="CommentReference">
    <w:name w:val="annotation reference"/>
    <w:uiPriority w:val="99"/>
    <w:semiHidden/>
    <w:rsid w:val="00F80C44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F80C44"/>
  </w:style>
  <w:style w:type="character" w:customStyle="1" w:styleId="CommentTextChar">
    <w:name w:val="Comment Text Char"/>
    <w:link w:val="CommentText"/>
    <w:uiPriority w:val="99"/>
    <w:semiHidden/>
    <w:locked/>
    <w:rsid w:val="006D26E5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C2463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D26E5"/>
    <w:rPr>
      <w:rFonts w:cs="Times New Roman"/>
      <w:sz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439B"/>
    <w:rPr>
      <w:b/>
      <w:bCs/>
      <w:sz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6D26E5"/>
    <w:rPr>
      <w:rFonts w:cs="Times New Roman"/>
      <w:b/>
      <w:bCs/>
      <w:sz w:val="20"/>
      <w:szCs w:val="20"/>
    </w:rPr>
  </w:style>
  <w:style w:type="table" w:styleId="TableGrid">
    <w:name w:val="Table Grid"/>
    <w:aliases w:val="Tabellengitternetz"/>
    <w:basedOn w:val="TableNormal"/>
    <w:uiPriority w:val="39"/>
    <w:rsid w:val="00AF672B"/>
    <w:pPr>
      <w:spacing w:after="120"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1F3CB6"/>
    <w:pPr>
      <w:ind w:left="720"/>
      <w:contextualSpacing/>
    </w:pPr>
  </w:style>
  <w:style w:type="paragraph" w:styleId="Revision">
    <w:name w:val="Revision"/>
    <w:hidden/>
    <w:uiPriority w:val="99"/>
    <w:semiHidden/>
    <w:rsid w:val="00F74D16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4246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7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22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22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22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22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4C2B2-FD88-4821-8D4E-AA38F113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179</Words>
  <Characters>1225</Characters>
  <Application>Microsoft Office Word</Application>
  <DocSecurity>0</DocSecurity>
  <Lines>29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Vorwort</vt:lpstr>
      <vt:lpstr>Vorwort</vt:lpstr>
    </vt:vector>
  </TitlesOfParts>
  <Company>IWI-HSG</Company>
  <LinksUpToDate>false</LinksUpToDate>
  <CharactersWithSpaces>1390</CharactersWithSpaces>
  <SharedDoc>false</SharedDoc>
  <HLinks>
    <vt:vector size="12" baseType="variant">
      <vt:variant>
        <vt:i4>2687083</vt:i4>
      </vt:variant>
      <vt:variant>
        <vt:i4>144</vt:i4>
      </vt:variant>
      <vt:variant>
        <vt:i4>0</vt:i4>
      </vt:variant>
      <vt:variant>
        <vt:i4>5</vt:i4>
      </vt:variant>
      <vt:variant>
        <vt:lpwstr>http://www.ids-mannheim.de/grammis/reform/</vt:lpwstr>
      </vt:variant>
      <vt:variant>
        <vt:lpwstr/>
      </vt:variant>
      <vt:variant>
        <vt:i4>1048646</vt:i4>
      </vt:variant>
      <vt:variant>
        <vt:i4>111</vt:i4>
      </vt:variant>
      <vt:variant>
        <vt:i4>0</vt:i4>
      </vt:variant>
      <vt:variant>
        <vt:i4>5</vt:i4>
      </vt:variant>
      <vt:variant>
        <vt:lpwstr>http://scholar.google.at/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Vorwort</dc:title>
  <dc:subject/>
  <dc:creator>Bernd Heinrich</dc:creator>
  <cp:keywords/>
  <cp:lastModifiedBy>Andrea Heigl</cp:lastModifiedBy>
  <cp:revision>13</cp:revision>
  <cp:lastPrinted>2008-09-23T09:58:00Z</cp:lastPrinted>
  <dcterms:created xsi:type="dcterms:W3CDTF">2022-01-25T16:32:00Z</dcterms:created>
  <dcterms:modified xsi:type="dcterms:W3CDTF">2025-10-02T13:17:00Z</dcterms:modified>
</cp:coreProperties>
</file>